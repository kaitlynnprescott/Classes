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649" w:tblpY="1981"/>
        <w:tblW w:w="11057" w:type="dxa"/>
        <w:tblLayout w:type="fixed"/>
        <w:tblLook w:val="0000" w:firstRow="0" w:lastRow="0" w:firstColumn="0" w:lastColumn="0" w:noHBand="0" w:noVBand="0"/>
      </w:tblPr>
      <w:tblGrid>
        <w:gridCol w:w="11041"/>
        <w:gridCol w:w="16"/>
      </w:tblGrid>
      <w:tr w:rsidR="00BC70C8" w:rsidRPr="00403F46" w14:paraId="60942848" w14:textId="77777777" w:rsidTr="004E2F5E">
        <w:trPr>
          <w:gridAfter w:val="1"/>
          <w:wAfter w:w="16" w:type="dxa"/>
          <w:trHeight w:val="145"/>
        </w:trPr>
        <w:tc>
          <w:tcPr>
            <w:tcW w:w="11041" w:type="dxa"/>
            <w:tcBorders>
              <w:top w:val="single" w:sz="6" w:space="0" w:color="auto"/>
              <w:left w:val="single" w:sz="6" w:space="0" w:color="auto"/>
              <w:bottom w:val="nil"/>
              <w:right w:val="single" w:sz="6" w:space="0" w:color="auto"/>
            </w:tcBorders>
            <w:shd w:val="clear" w:color="000000" w:fill="B90000"/>
          </w:tcPr>
          <w:p w14:paraId="4AB7EEF5" w14:textId="77777777" w:rsidR="00BC70C8" w:rsidRDefault="0088633B" w:rsidP="00BC70C8">
            <w:pPr>
              <w:spacing w:before="40" w:after="40"/>
              <w:jc w:val="center"/>
              <w:rPr>
                <w:rFonts w:ascii="Garamond" w:hAnsi="Garamond"/>
                <w:b/>
                <w:bCs/>
                <w:color w:val="FFFFFF"/>
                <w:sz w:val="28"/>
                <w:szCs w:val="28"/>
              </w:rPr>
            </w:pPr>
            <w:r>
              <w:rPr>
                <w:rFonts w:ascii="Garamond" w:hAnsi="Garamond"/>
                <w:b/>
                <w:bCs/>
                <w:color w:val="FFFFFF"/>
                <w:sz w:val="28"/>
                <w:szCs w:val="28"/>
              </w:rPr>
              <w:t>Project Management BT 353</w:t>
            </w:r>
          </w:p>
          <w:p w14:paraId="0D571382" w14:textId="77777777" w:rsidR="00BC70C8" w:rsidRPr="00403F46" w:rsidRDefault="00BC70C8" w:rsidP="00BC70C8">
            <w:pPr>
              <w:spacing w:before="40" w:after="40"/>
              <w:jc w:val="center"/>
              <w:rPr>
                <w:rFonts w:ascii="Garamond" w:hAnsi="Garamond"/>
                <w:color w:val="FFFFFF"/>
                <w:sz w:val="28"/>
                <w:szCs w:val="28"/>
              </w:rPr>
            </w:pPr>
            <w:r>
              <w:rPr>
                <w:rFonts w:ascii="Garamond" w:hAnsi="Garamond"/>
                <w:b/>
                <w:bCs/>
                <w:color w:val="FFFFFF"/>
                <w:sz w:val="28"/>
                <w:szCs w:val="28"/>
              </w:rPr>
              <w:t>Fall 2015 Midterm</w:t>
            </w:r>
          </w:p>
        </w:tc>
      </w:tr>
      <w:tr w:rsidR="00BC70C8" w:rsidRPr="00202104" w14:paraId="07A21017" w14:textId="77777777" w:rsidTr="00BC70C8">
        <w:trPr>
          <w:gridAfter w:val="1"/>
          <w:wAfter w:w="16" w:type="dxa"/>
          <w:trHeight w:val="145"/>
        </w:trPr>
        <w:tc>
          <w:tcPr>
            <w:tcW w:w="11041" w:type="dxa"/>
            <w:tcBorders>
              <w:top w:val="double" w:sz="6" w:space="0" w:color="auto"/>
              <w:left w:val="single" w:sz="6" w:space="0" w:color="auto"/>
              <w:bottom w:val="double" w:sz="6" w:space="0" w:color="auto"/>
              <w:right w:val="single" w:sz="6" w:space="0" w:color="auto"/>
            </w:tcBorders>
          </w:tcPr>
          <w:p w14:paraId="2EDA4BFE" w14:textId="26F69F29" w:rsidR="00BC70C8" w:rsidRPr="00202104" w:rsidRDefault="00BC70C8" w:rsidP="00BC70C8">
            <w:pPr>
              <w:pStyle w:val="BodyText"/>
              <w:spacing w:before="120" w:after="120"/>
              <w:jc w:val="left"/>
              <w:rPr>
                <w:rFonts w:ascii="Garamond" w:hAnsi="Garamond"/>
              </w:rPr>
            </w:pPr>
            <w:r>
              <w:rPr>
                <w:rFonts w:ascii="Garamond" w:hAnsi="Garamond"/>
              </w:rPr>
              <w:t>Please type answer(s</w:t>
            </w:r>
            <w:proofErr w:type="gramStart"/>
            <w:r>
              <w:rPr>
                <w:rFonts w:ascii="Garamond" w:hAnsi="Garamond"/>
              </w:rPr>
              <w:t>) .</w:t>
            </w:r>
            <w:proofErr w:type="gramEnd"/>
            <w:r>
              <w:rPr>
                <w:rFonts w:ascii="Garamond" w:hAnsi="Garamond"/>
              </w:rPr>
              <w:t xml:space="preserve"> Space provided is not indicative of answer length.         </w:t>
            </w:r>
            <w:bookmarkStart w:id="0" w:name="_GoBack"/>
            <w:ins w:id="1" w:author="Robyn Ashmen" w:date="2015-10-14T14:52:00Z">
              <w:r w:rsidR="00436723" w:rsidRPr="00436723">
                <w:rPr>
                  <w:rFonts w:ascii="Garamond" w:hAnsi="Garamond"/>
                  <w:b/>
                  <w:i w:val="0"/>
                  <w:sz w:val="36"/>
                  <w:szCs w:val="36"/>
                </w:rPr>
                <w:t>92!</w:t>
              </w:r>
            </w:ins>
            <w:bookmarkEnd w:id="0"/>
            <w:r>
              <w:rPr>
                <w:rFonts w:ascii="Garamond" w:hAnsi="Garamond"/>
              </w:rPr>
              <w:br/>
              <w:t xml:space="preserve">                                                                                                                     </w:t>
            </w:r>
            <w:r w:rsidRPr="00BC70C8">
              <w:rPr>
                <w:rFonts w:ascii="Garamond" w:hAnsi="Garamond"/>
                <w:b/>
                <w:i w:val="0"/>
              </w:rPr>
              <w:t xml:space="preserve">Questions 1 – 10 </w:t>
            </w:r>
            <w:r>
              <w:rPr>
                <w:rFonts w:ascii="Garamond" w:hAnsi="Garamond"/>
                <w:b/>
                <w:i w:val="0"/>
              </w:rPr>
              <w:t>Value:</w:t>
            </w:r>
            <w:r w:rsidRPr="00BC70C8">
              <w:rPr>
                <w:rFonts w:ascii="Garamond" w:hAnsi="Garamond"/>
                <w:b/>
                <w:i w:val="0"/>
              </w:rPr>
              <w:t xml:space="preserve"> 5 points</w:t>
            </w:r>
            <w:r>
              <w:rPr>
                <w:rFonts w:ascii="Garamond" w:hAnsi="Garamond"/>
                <w:b/>
                <w:i w:val="0"/>
              </w:rPr>
              <w:t xml:space="preserve"> each</w:t>
            </w:r>
          </w:p>
        </w:tc>
      </w:tr>
      <w:tr w:rsidR="00BC70C8" w:rsidRPr="00202104" w14:paraId="5E8C6D00" w14:textId="77777777" w:rsidTr="00BC70C8">
        <w:trPr>
          <w:gridAfter w:val="1"/>
          <w:wAfter w:w="16" w:type="dxa"/>
          <w:trHeight w:val="1125"/>
        </w:trPr>
        <w:tc>
          <w:tcPr>
            <w:tcW w:w="11041" w:type="dxa"/>
            <w:tcBorders>
              <w:top w:val="single" w:sz="6" w:space="0" w:color="C0C0C0"/>
              <w:left w:val="single" w:sz="6" w:space="0" w:color="auto"/>
              <w:bottom w:val="single" w:sz="6" w:space="0" w:color="C0C0C0"/>
              <w:right w:val="single" w:sz="6" w:space="0" w:color="auto"/>
            </w:tcBorders>
          </w:tcPr>
          <w:p w14:paraId="6F4FFA66" w14:textId="3289D60F" w:rsidR="00BC70C8" w:rsidRDefault="00BC70C8" w:rsidP="00BC70C8">
            <w:pPr>
              <w:pStyle w:val="ListParagraph"/>
              <w:numPr>
                <w:ilvl w:val="0"/>
                <w:numId w:val="1"/>
              </w:numPr>
              <w:spacing w:before="40" w:after="40"/>
              <w:rPr>
                <w:rFonts w:ascii="Garamond" w:hAnsi="Garamond"/>
                <w:sz w:val="22"/>
                <w:szCs w:val="22"/>
              </w:rPr>
            </w:pPr>
            <w:r w:rsidRPr="00AB4EA4">
              <w:rPr>
                <w:rFonts w:ascii="Garamond" w:hAnsi="Garamond"/>
                <w:sz w:val="22"/>
                <w:szCs w:val="22"/>
              </w:rPr>
              <w:t>Define “stakeholder” and provide five (5) example</w:t>
            </w:r>
            <w:r>
              <w:rPr>
                <w:rFonts w:ascii="Garamond" w:hAnsi="Garamond"/>
                <w:sz w:val="22"/>
                <w:szCs w:val="22"/>
              </w:rPr>
              <w:t>s.</w:t>
            </w:r>
            <w:r w:rsidR="00385D14">
              <w:rPr>
                <w:rFonts w:ascii="Garamond" w:hAnsi="Garamond"/>
                <w:sz w:val="22"/>
                <w:szCs w:val="22"/>
              </w:rPr>
              <w:t xml:space="preserve"> </w:t>
            </w:r>
            <w:ins w:id="2" w:author="Robyn Ashmen" w:date="2015-10-14T14:42:00Z">
              <w:r w:rsidR="00385D14">
                <w:rPr>
                  <w:rFonts w:ascii="Garamond" w:hAnsi="Garamond"/>
                  <w:sz w:val="22"/>
                  <w:szCs w:val="22"/>
                </w:rPr>
                <w:t xml:space="preserve"> </w:t>
              </w:r>
              <w:r w:rsidR="00385D14">
                <w:rPr>
                  <w:rFonts w:ascii="Garamond" w:hAnsi="Garamond"/>
                  <w:sz w:val="22"/>
                  <w:szCs w:val="22"/>
                </w:rPr>
                <w:t>5 points</w:t>
              </w:r>
            </w:ins>
          </w:p>
          <w:p w14:paraId="6A461629" w14:textId="77777777" w:rsidR="00BC70C8" w:rsidRDefault="0006170C" w:rsidP="00BC70C8">
            <w:pPr>
              <w:spacing w:before="40" w:after="40"/>
              <w:rPr>
                <w:rFonts w:ascii="Garamond" w:hAnsi="Garamond"/>
                <w:sz w:val="22"/>
                <w:szCs w:val="22"/>
              </w:rPr>
            </w:pPr>
            <w:r>
              <w:rPr>
                <w:rFonts w:ascii="Garamond" w:hAnsi="Garamond"/>
                <w:sz w:val="22"/>
                <w:szCs w:val="22"/>
              </w:rPr>
              <w:t>A stakeholder is someone who has equity or interest in a company.</w:t>
            </w:r>
          </w:p>
          <w:p w14:paraId="1DCD0D85" w14:textId="77777777" w:rsidR="00BC70C8" w:rsidRPr="00BC70C8" w:rsidRDefault="0006170C" w:rsidP="00BC70C8">
            <w:pPr>
              <w:spacing w:before="40" w:after="40"/>
              <w:rPr>
                <w:rFonts w:ascii="Garamond" w:hAnsi="Garamond"/>
                <w:sz w:val="22"/>
                <w:szCs w:val="22"/>
              </w:rPr>
            </w:pPr>
            <w:r>
              <w:rPr>
                <w:rFonts w:ascii="Garamond" w:hAnsi="Garamond"/>
                <w:sz w:val="22"/>
                <w:szCs w:val="22"/>
              </w:rPr>
              <w:t xml:space="preserve">Examples: (1) Students at Stevens (in </w:t>
            </w:r>
            <w:proofErr w:type="gramStart"/>
            <w:r>
              <w:rPr>
                <w:rFonts w:ascii="Garamond" w:hAnsi="Garamond"/>
                <w:sz w:val="22"/>
                <w:szCs w:val="22"/>
              </w:rPr>
              <w:t>Stevens</w:t>
            </w:r>
            <w:proofErr w:type="gramEnd"/>
            <w:r>
              <w:rPr>
                <w:rFonts w:ascii="Garamond" w:hAnsi="Garamond"/>
                <w:sz w:val="22"/>
                <w:szCs w:val="22"/>
              </w:rPr>
              <w:t xml:space="preserve"> related changes.), (2) Stock holders in large companies, (3) Company CEOs, (4) People in the community, (5) Employees of the company.</w:t>
            </w:r>
          </w:p>
        </w:tc>
      </w:tr>
      <w:tr w:rsidR="00BC70C8" w:rsidRPr="00202104" w14:paraId="35763B9B"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4C3E6FFE" w14:textId="46591C63"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t>2.</w:t>
            </w:r>
            <w:r w:rsidRPr="00202104">
              <w:rPr>
                <w:rFonts w:ascii="Garamond" w:hAnsi="Garamond"/>
                <w:sz w:val="22"/>
                <w:szCs w:val="22"/>
              </w:rPr>
              <w:t xml:space="preserve">  </w:t>
            </w:r>
            <w:r w:rsidRPr="00202104">
              <w:rPr>
                <w:rFonts w:ascii="Garamond" w:hAnsi="Garamond"/>
                <w:sz w:val="22"/>
                <w:szCs w:val="22"/>
              </w:rPr>
              <w:tab/>
            </w:r>
            <w:r>
              <w:rPr>
                <w:rFonts w:ascii="Garamond" w:hAnsi="Garamond"/>
                <w:sz w:val="22"/>
                <w:szCs w:val="22"/>
              </w:rPr>
              <w:t>Name four (4) rules of Project Management:</w:t>
            </w:r>
            <w:ins w:id="3" w:author="Robyn Ashmen" w:date="2015-10-14T14:42:00Z">
              <w:r w:rsidR="00385D14">
                <w:rPr>
                  <w:rFonts w:ascii="Garamond" w:hAnsi="Garamond"/>
                  <w:sz w:val="22"/>
                  <w:szCs w:val="22"/>
                </w:rPr>
                <w:t xml:space="preserve"> </w:t>
              </w:r>
              <w:r w:rsidR="00385D14">
                <w:rPr>
                  <w:rFonts w:ascii="Garamond" w:hAnsi="Garamond"/>
                  <w:sz w:val="22"/>
                  <w:szCs w:val="22"/>
                </w:rPr>
                <w:t>5 points</w:t>
              </w:r>
            </w:ins>
          </w:p>
          <w:p w14:paraId="125B38B2" w14:textId="77777777" w:rsidR="00BC70C8" w:rsidRPr="00AB4EA4" w:rsidRDefault="00BC70C8" w:rsidP="00BC70C8">
            <w:pPr>
              <w:spacing w:before="40" w:after="40"/>
              <w:ind w:left="540" w:hanging="420"/>
              <w:rPr>
                <w:rFonts w:ascii="Garamond" w:hAnsi="Garamond"/>
                <w:b/>
                <w:bCs/>
                <w:sz w:val="22"/>
                <w:szCs w:val="22"/>
              </w:rPr>
            </w:pPr>
            <w:r>
              <w:rPr>
                <w:rFonts w:ascii="Garamond" w:hAnsi="Garamond"/>
                <w:b/>
                <w:bCs/>
                <w:sz w:val="22"/>
                <w:szCs w:val="22"/>
              </w:rPr>
              <w:t xml:space="preserve">        1.</w:t>
            </w:r>
            <w:r w:rsidR="0006170C">
              <w:rPr>
                <w:rFonts w:ascii="Garamond" w:hAnsi="Garamond"/>
                <w:b/>
                <w:bCs/>
                <w:sz w:val="22"/>
                <w:szCs w:val="22"/>
              </w:rPr>
              <w:t xml:space="preserve"> </w:t>
            </w:r>
            <w:r w:rsidR="0006170C">
              <w:rPr>
                <w:rFonts w:ascii="Garamond" w:hAnsi="Garamond"/>
                <w:bCs/>
                <w:sz w:val="22"/>
                <w:szCs w:val="22"/>
              </w:rPr>
              <w:t>Know your audience.</w:t>
            </w:r>
            <w:r>
              <w:rPr>
                <w:rFonts w:ascii="Garamond" w:hAnsi="Garamond"/>
                <w:b/>
                <w:bCs/>
                <w:sz w:val="22"/>
                <w:szCs w:val="22"/>
              </w:rPr>
              <w:br/>
            </w:r>
          </w:p>
          <w:p w14:paraId="509ABAD6" w14:textId="77777777" w:rsidR="00BC70C8" w:rsidRPr="00AB4EA4" w:rsidRDefault="00BC70C8" w:rsidP="00BC70C8">
            <w:pPr>
              <w:spacing w:before="40" w:after="40"/>
              <w:ind w:left="540" w:hanging="420"/>
              <w:rPr>
                <w:rFonts w:ascii="Garamond" w:hAnsi="Garamond"/>
                <w:b/>
                <w:sz w:val="22"/>
                <w:szCs w:val="22"/>
              </w:rPr>
            </w:pPr>
            <w:r w:rsidRPr="00AB4EA4">
              <w:rPr>
                <w:rFonts w:ascii="Garamond" w:hAnsi="Garamond"/>
                <w:b/>
                <w:sz w:val="22"/>
                <w:szCs w:val="22"/>
              </w:rPr>
              <w:t xml:space="preserve">        2.</w:t>
            </w:r>
            <w:r w:rsidR="0006170C">
              <w:rPr>
                <w:rFonts w:ascii="Garamond" w:hAnsi="Garamond"/>
                <w:b/>
                <w:sz w:val="22"/>
                <w:szCs w:val="22"/>
              </w:rPr>
              <w:t xml:space="preserve"> </w:t>
            </w:r>
            <w:r w:rsidR="0006170C">
              <w:rPr>
                <w:rFonts w:ascii="Garamond" w:hAnsi="Garamond"/>
                <w:sz w:val="22"/>
                <w:szCs w:val="22"/>
              </w:rPr>
              <w:t>Get everything in writing.</w:t>
            </w:r>
            <w:r w:rsidRPr="00AB4EA4">
              <w:rPr>
                <w:rFonts w:ascii="Garamond" w:hAnsi="Garamond"/>
                <w:b/>
                <w:sz w:val="22"/>
                <w:szCs w:val="22"/>
              </w:rPr>
              <w:br/>
            </w:r>
          </w:p>
          <w:p w14:paraId="5AFE8A18" w14:textId="77777777" w:rsidR="00BC70C8" w:rsidRPr="00AB4EA4" w:rsidRDefault="00BC70C8" w:rsidP="00BC70C8">
            <w:pPr>
              <w:spacing w:before="40" w:after="40"/>
              <w:ind w:left="540" w:hanging="420"/>
              <w:rPr>
                <w:rFonts w:ascii="Garamond" w:hAnsi="Garamond"/>
                <w:b/>
                <w:sz w:val="22"/>
                <w:szCs w:val="22"/>
              </w:rPr>
            </w:pPr>
            <w:r w:rsidRPr="00AB4EA4">
              <w:rPr>
                <w:rFonts w:ascii="Garamond" w:hAnsi="Garamond"/>
                <w:b/>
                <w:sz w:val="22"/>
                <w:szCs w:val="22"/>
              </w:rPr>
              <w:t xml:space="preserve">        3.</w:t>
            </w:r>
            <w:r w:rsidR="0006170C">
              <w:rPr>
                <w:rFonts w:ascii="Garamond" w:hAnsi="Garamond"/>
                <w:b/>
                <w:sz w:val="22"/>
                <w:szCs w:val="22"/>
              </w:rPr>
              <w:t xml:space="preserve"> </w:t>
            </w:r>
            <w:r w:rsidR="0006170C">
              <w:rPr>
                <w:rFonts w:ascii="Garamond" w:hAnsi="Garamond"/>
                <w:sz w:val="22"/>
                <w:szCs w:val="22"/>
              </w:rPr>
              <w:t>Know your team- manage personalities and not the project.</w:t>
            </w:r>
            <w:r w:rsidRPr="00AB4EA4">
              <w:rPr>
                <w:rFonts w:ascii="Garamond" w:hAnsi="Garamond"/>
                <w:b/>
                <w:sz w:val="22"/>
                <w:szCs w:val="22"/>
              </w:rPr>
              <w:br/>
            </w:r>
          </w:p>
          <w:p w14:paraId="72049933" w14:textId="77777777" w:rsidR="00BC70C8" w:rsidRPr="00202104" w:rsidRDefault="00BC70C8" w:rsidP="00BC70C8">
            <w:pPr>
              <w:spacing w:before="40" w:after="40"/>
              <w:ind w:left="540" w:hanging="420"/>
              <w:rPr>
                <w:rFonts w:ascii="Garamond" w:hAnsi="Garamond"/>
                <w:sz w:val="22"/>
                <w:szCs w:val="22"/>
              </w:rPr>
            </w:pPr>
            <w:r w:rsidRPr="00AB4EA4">
              <w:rPr>
                <w:rFonts w:ascii="Garamond" w:hAnsi="Garamond"/>
                <w:b/>
                <w:sz w:val="22"/>
                <w:szCs w:val="22"/>
              </w:rPr>
              <w:t xml:space="preserve">         4.</w:t>
            </w:r>
            <w:r w:rsidR="0006170C">
              <w:rPr>
                <w:rFonts w:ascii="Garamond" w:hAnsi="Garamond"/>
                <w:b/>
                <w:sz w:val="22"/>
                <w:szCs w:val="22"/>
              </w:rPr>
              <w:t xml:space="preserve"> </w:t>
            </w:r>
            <w:r w:rsidR="0006170C">
              <w:rPr>
                <w:rFonts w:ascii="Garamond" w:hAnsi="Garamond"/>
                <w:sz w:val="22"/>
                <w:szCs w:val="22"/>
              </w:rPr>
              <w:t>Lead like you want to be lead.</w:t>
            </w:r>
            <w:r>
              <w:rPr>
                <w:rFonts w:ascii="Garamond" w:hAnsi="Garamond"/>
                <w:sz w:val="22"/>
                <w:szCs w:val="22"/>
              </w:rPr>
              <w:br/>
            </w:r>
          </w:p>
        </w:tc>
      </w:tr>
      <w:tr w:rsidR="00BC70C8" w:rsidRPr="00202104" w14:paraId="7A745F5E"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13D96960" w14:textId="77A3D8DA" w:rsidR="00BC70C8" w:rsidRDefault="00BC70C8" w:rsidP="00BC70C8">
            <w:pPr>
              <w:pStyle w:val="ListParagraph"/>
              <w:numPr>
                <w:ilvl w:val="0"/>
                <w:numId w:val="1"/>
              </w:numPr>
              <w:spacing w:before="40" w:after="40"/>
              <w:rPr>
                <w:rFonts w:ascii="Garamond" w:hAnsi="Garamond"/>
                <w:sz w:val="22"/>
                <w:szCs w:val="22"/>
              </w:rPr>
            </w:pPr>
            <w:r w:rsidRPr="00AB4EA4">
              <w:rPr>
                <w:rFonts w:ascii="Garamond" w:hAnsi="Garamond"/>
                <w:sz w:val="22"/>
                <w:szCs w:val="22"/>
              </w:rPr>
              <w:t>Which key elements should your timetable include?</w:t>
            </w:r>
            <w:ins w:id="4" w:author="Robyn Ashmen" w:date="2015-10-14T14:43:00Z">
              <w:r w:rsidR="00385D14">
                <w:rPr>
                  <w:rFonts w:ascii="Garamond" w:hAnsi="Garamond"/>
                  <w:sz w:val="22"/>
                  <w:szCs w:val="22"/>
                </w:rPr>
                <w:t xml:space="preserve"> </w:t>
              </w:r>
            </w:ins>
            <w:ins w:id="5" w:author="Robyn Ashmen" w:date="2015-10-14T14:42:00Z">
              <w:r w:rsidR="00385D14">
                <w:rPr>
                  <w:rFonts w:ascii="Garamond" w:hAnsi="Garamond"/>
                  <w:sz w:val="22"/>
                  <w:szCs w:val="22"/>
                </w:rPr>
                <w:t>5 points</w:t>
              </w:r>
            </w:ins>
          </w:p>
          <w:p w14:paraId="16AC46F8" w14:textId="77777777" w:rsidR="00BC70C8" w:rsidRDefault="0006170C" w:rsidP="00BC70C8">
            <w:pPr>
              <w:spacing w:before="40" w:after="40"/>
              <w:rPr>
                <w:rFonts w:ascii="Garamond" w:hAnsi="Garamond"/>
                <w:sz w:val="22"/>
                <w:szCs w:val="22"/>
              </w:rPr>
            </w:pPr>
            <w:r>
              <w:rPr>
                <w:rFonts w:ascii="Garamond" w:hAnsi="Garamond"/>
                <w:sz w:val="22"/>
                <w:szCs w:val="22"/>
              </w:rPr>
              <w:t>Graphics (to prevent it from being boring; grabbing the attention of stakeholders), keep in mind the budget and funding.</w:t>
            </w:r>
          </w:p>
          <w:p w14:paraId="6A2B4952" w14:textId="77777777" w:rsidR="00BC70C8" w:rsidRDefault="00BC70C8" w:rsidP="00BC70C8">
            <w:pPr>
              <w:spacing w:before="40" w:after="40"/>
              <w:rPr>
                <w:rFonts w:ascii="Garamond" w:hAnsi="Garamond"/>
                <w:sz w:val="22"/>
                <w:szCs w:val="22"/>
              </w:rPr>
            </w:pPr>
          </w:p>
          <w:p w14:paraId="19A8B598" w14:textId="77777777" w:rsidR="00BC70C8" w:rsidRPr="00BC70C8" w:rsidRDefault="00BC70C8" w:rsidP="00BC70C8">
            <w:pPr>
              <w:spacing w:before="40" w:after="40"/>
              <w:rPr>
                <w:rFonts w:ascii="Garamond" w:hAnsi="Garamond"/>
                <w:sz w:val="22"/>
                <w:szCs w:val="22"/>
              </w:rPr>
            </w:pPr>
          </w:p>
          <w:p w14:paraId="784B43C9" w14:textId="77777777" w:rsidR="00BC70C8" w:rsidRPr="00202104" w:rsidRDefault="00BC70C8" w:rsidP="00BC70C8">
            <w:pPr>
              <w:spacing w:before="40" w:after="40"/>
              <w:rPr>
                <w:rFonts w:ascii="Garamond" w:hAnsi="Garamond"/>
                <w:sz w:val="22"/>
                <w:szCs w:val="22"/>
              </w:rPr>
            </w:pPr>
          </w:p>
        </w:tc>
      </w:tr>
      <w:tr w:rsidR="00BC70C8" w:rsidRPr="00202104" w14:paraId="0C9251E3"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5D7B81F9" w14:textId="50710EF5" w:rsidR="00BC70C8" w:rsidRDefault="00BC70C8" w:rsidP="00BC70C8">
            <w:pPr>
              <w:pStyle w:val="ListParagraph"/>
              <w:numPr>
                <w:ilvl w:val="0"/>
                <w:numId w:val="1"/>
              </w:numPr>
              <w:spacing w:before="40" w:after="40"/>
              <w:rPr>
                <w:rFonts w:ascii="Garamond" w:hAnsi="Garamond"/>
                <w:sz w:val="22"/>
                <w:szCs w:val="22"/>
              </w:rPr>
            </w:pPr>
            <w:r w:rsidRPr="00BD28E6">
              <w:rPr>
                <w:rFonts w:ascii="Garamond" w:hAnsi="Garamond"/>
                <w:sz w:val="22"/>
                <w:szCs w:val="22"/>
              </w:rPr>
              <w:t>Which qualities should you look for i</w:t>
            </w:r>
            <w:r>
              <w:rPr>
                <w:rFonts w:ascii="Garamond" w:hAnsi="Garamond"/>
                <w:sz w:val="22"/>
                <w:szCs w:val="22"/>
              </w:rPr>
              <w:t>n selecting Project Team members?</w:t>
            </w:r>
            <w:ins w:id="6" w:author="Robyn Ashmen" w:date="2015-10-14T14:43:00Z">
              <w:r w:rsidR="00385D14">
                <w:rPr>
                  <w:rFonts w:ascii="Garamond" w:hAnsi="Garamond"/>
                  <w:sz w:val="22"/>
                  <w:szCs w:val="22"/>
                </w:rPr>
                <w:t xml:space="preserve"> </w:t>
              </w:r>
              <w:r w:rsidR="00385D14">
                <w:rPr>
                  <w:rFonts w:ascii="Garamond" w:hAnsi="Garamond"/>
                  <w:sz w:val="22"/>
                  <w:szCs w:val="22"/>
                </w:rPr>
                <w:t>5 points</w:t>
              </w:r>
            </w:ins>
          </w:p>
          <w:p w14:paraId="66360BCA" w14:textId="77777777" w:rsidR="00BC70C8" w:rsidRDefault="0006170C" w:rsidP="00BC70C8">
            <w:pPr>
              <w:spacing w:before="40" w:after="40"/>
              <w:rPr>
                <w:rFonts w:ascii="Garamond" w:hAnsi="Garamond"/>
                <w:sz w:val="22"/>
                <w:szCs w:val="22"/>
              </w:rPr>
            </w:pPr>
            <w:r>
              <w:rPr>
                <w:rFonts w:ascii="Garamond" w:hAnsi="Garamond"/>
                <w:sz w:val="22"/>
                <w:szCs w:val="22"/>
              </w:rPr>
              <w:t>Look for subject matter experts who will get the job done efficiently and do well under pressure.</w:t>
            </w:r>
          </w:p>
          <w:p w14:paraId="426F3886" w14:textId="77777777" w:rsidR="00BC70C8" w:rsidRDefault="00BC70C8" w:rsidP="00BC70C8">
            <w:pPr>
              <w:spacing w:before="40" w:after="40"/>
              <w:rPr>
                <w:rFonts w:ascii="Garamond" w:hAnsi="Garamond"/>
                <w:sz w:val="22"/>
                <w:szCs w:val="22"/>
              </w:rPr>
            </w:pPr>
          </w:p>
          <w:p w14:paraId="3FD834FC" w14:textId="77777777" w:rsidR="00BC70C8" w:rsidRPr="00BC70C8" w:rsidRDefault="00BC70C8" w:rsidP="00BC70C8">
            <w:pPr>
              <w:spacing w:before="40" w:after="40"/>
              <w:rPr>
                <w:rFonts w:ascii="Garamond" w:hAnsi="Garamond"/>
                <w:sz w:val="22"/>
                <w:szCs w:val="22"/>
              </w:rPr>
            </w:pPr>
          </w:p>
          <w:p w14:paraId="64758C40" w14:textId="77777777" w:rsidR="00BC70C8" w:rsidRPr="00BD28E6" w:rsidRDefault="00BC70C8" w:rsidP="00BC70C8">
            <w:pPr>
              <w:spacing w:before="40" w:after="40"/>
              <w:rPr>
                <w:rFonts w:ascii="Garamond" w:hAnsi="Garamond"/>
                <w:sz w:val="22"/>
                <w:szCs w:val="22"/>
              </w:rPr>
            </w:pPr>
          </w:p>
        </w:tc>
      </w:tr>
      <w:tr w:rsidR="00BC70C8" w:rsidRPr="00202104" w14:paraId="6AE24960"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645C34C0" w14:textId="1C579F6D"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t>5.</w:t>
            </w:r>
            <w:r w:rsidRPr="00202104">
              <w:rPr>
                <w:rFonts w:ascii="Garamond" w:hAnsi="Garamond"/>
                <w:sz w:val="22"/>
                <w:szCs w:val="22"/>
              </w:rPr>
              <w:t xml:space="preserve">  </w:t>
            </w:r>
            <w:r w:rsidRPr="00202104">
              <w:rPr>
                <w:rFonts w:ascii="Garamond" w:hAnsi="Garamond"/>
                <w:sz w:val="22"/>
                <w:szCs w:val="22"/>
              </w:rPr>
              <w:tab/>
            </w:r>
            <w:r>
              <w:rPr>
                <w:rFonts w:ascii="Garamond" w:hAnsi="Garamond"/>
                <w:sz w:val="22"/>
                <w:szCs w:val="22"/>
              </w:rPr>
              <w:t>What are the main functions of the Project Manager/Leader?</w:t>
            </w:r>
            <w:ins w:id="7" w:author="Robyn Ashmen" w:date="2015-10-14T14:43:00Z">
              <w:r w:rsidR="00385D14">
                <w:rPr>
                  <w:rFonts w:ascii="Garamond" w:hAnsi="Garamond"/>
                  <w:sz w:val="22"/>
                  <w:szCs w:val="22"/>
                </w:rPr>
                <w:t xml:space="preserve"> 4 points</w:t>
              </w:r>
            </w:ins>
          </w:p>
          <w:p w14:paraId="406087EF" w14:textId="77777777" w:rsidR="00BC70C8" w:rsidRDefault="0006170C" w:rsidP="00BC70C8">
            <w:pPr>
              <w:spacing w:before="40" w:after="40"/>
              <w:rPr>
                <w:rFonts w:ascii="Garamond" w:hAnsi="Garamond"/>
                <w:sz w:val="22"/>
                <w:szCs w:val="22"/>
              </w:rPr>
            </w:pPr>
            <w:r>
              <w:rPr>
                <w:rFonts w:ascii="Garamond" w:hAnsi="Garamond"/>
                <w:sz w:val="22"/>
                <w:szCs w:val="22"/>
              </w:rPr>
              <w:t>Managing personalities, making sure the project runs on time, and in the most efficient way.</w:t>
            </w:r>
          </w:p>
          <w:p w14:paraId="524BC207" w14:textId="77777777" w:rsidR="00BC70C8" w:rsidRDefault="00BC70C8" w:rsidP="00BC70C8">
            <w:pPr>
              <w:spacing w:before="40" w:after="40"/>
              <w:rPr>
                <w:rFonts w:ascii="Garamond" w:hAnsi="Garamond"/>
                <w:sz w:val="22"/>
                <w:szCs w:val="22"/>
              </w:rPr>
            </w:pPr>
          </w:p>
          <w:p w14:paraId="3F5F5717" w14:textId="688BEAF1" w:rsidR="00BC70C8" w:rsidRDefault="00385D14" w:rsidP="00BC70C8">
            <w:pPr>
              <w:spacing w:before="40" w:after="40"/>
              <w:rPr>
                <w:rFonts w:ascii="Garamond" w:hAnsi="Garamond"/>
                <w:sz w:val="22"/>
                <w:szCs w:val="22"/>
              </w:rPr>
            </w:pPr>
            <w:ins w:id="8" w:author="Robyn Ashmen" w:date="2015-10-14T14:43:00Z">
              <w:r>
                <w:rPr>
                  <w:rFonts w:ascii="Garamond" w:hAnsi="Garamond"/>
                  <w:sz w:val="22"/>
                  <w:szCs w:val="22"/>
                </w:rPr>
                <w:t>Managing resources</w:t>
              </w:r>
            </w:ins>
          </w:p>
          <w:p w14:paraId="479CF14F" w14:textId="77777777" w:rsidR="00BC70C8" w:rsidRPr="00202104" w:rsidRDefault="00BC70C8" w:rsidP="00BC70C8">
            <w:pPr>
              <w:spacing w:before="40" w:after="40"/>
              <w:rPr>
                <w:rFonts w:ascii="Garamond" w:hAnsi="Garamond"/>
                <w:sz w:val="22"/>
                <w:szCs w:val="22"/>
              </w:rPr>
            </w:pPr>
          </w:p>
        </w:tc>
      </w:tr>
      <w:tr w:rsidR="00BC70C8" w:rsidRPr="00202104" w14:paraId="02EF50BA"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0625D460" w14:textId="3BC139BF"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t>6.</w:t>
            </w:r>
            <w:r w:rsidRPr="00202104">
              <w:rPr>
                <w:rFonts w:ascii="Garamond" w:hAnsi="Garamond"/>
                <w:sz w:val="22"/>
                <w:szCs w:val="22"/>
              </w:rPr>
              <w:t xml:space="preserve">  </w:t>
            </w:r>
            <w:r w:rsidRPr="00202104">
              <w:rPr>
                <w:rFonts w:ascii="Garamond" w:hAnsi="Garamond"/>
                <w:sz w:val="22"/>
                <w:szCs w:val="22"/>
              </w:rPr>
              <w:tab/>
            </w:r>
            <w:r>
              <w:rPr>
                <w:rFonts w:ascii="Garamond" w:hAnsi="Garamond"/>
                <w:sz w:val="22"/>
                <w:szCs w:val="22"/>
              </w:rPr>
              <w:t>Which is the most important element in the Project Management process? Please Circle Correct Answer(s)</w:t>
            </w:r>
            <w:ins w:id="9" w:author="Robyn Ashmen" w:date="2015-10-14T14:44:00Z">
              <w:r w:rsidR="00385D14">
                <w:rPr>
                  <w:rFonts w:ascii="Garamond" w:hAnsi="Garamond"/>
                  <w:sz w:val="22"/>
                  <w:szCs w:val="22"/>
                </w:rPr>
                <w:t xml:space="preserve"> </w:t>
              </w:r>
              <w:r w:rsidR="00385D14">
                <w:rPr>
                  <w:rFonts w:ascii="Garamond" w:hAnsi="Garamond"/>
                  <w:sz w:val="22"/>
                  <w:szCs w:val="22"/>
                </w:rPr>
                <w:t>5 points</w:t>
              </w:r>
            </w:ins>
          </w:p>
          <w:p w14:paraId="74511AF3" w14:textId="77777777" w:rsidR="00BC70C8" w:rsidRDefault="00BC70C8" w:rsidP="00BC70C8">
            <w:pPr>
              <w:spacing w:before="40" w:after="40"/>
              <w:ind w:left="540" w:hanging="420"/>
              <w:rPr>
                <w:rFonts w:ascii="Garamond" w:hAnsi="Garamond"/>
                <w:b/>
                <w:bCs/>
                <w:sz w:val="22"/>
                <w:szCs w:val="22"/>
              </w:rPr>
            </w:pPr>
            <w:r>
              <w:rPr>
                <w:rFonts w:ascii="Garamond" w:hAnsi="Garamond"/>
                <w:b/>
                <w:bCs/>
                <w:sz w:val="22"/>
                <w:szCs w:val="22"/>
              </w:rPr>
              <w:t xml:space="preserve">       </w:t>
            </w:r>
          </w:p>
          <w:p w14:paraId="6683BF55" w14:textId="77777777" w:rsidR="00BC70C8" w:rsidRDefault="00BC70C8" w:rsidP="00BC70C8">
            <w:pPr>
              <w:spacing w:before="40" w:after="40"/>
              <w:ind w:left="540" w:hanging="420"/>
              <w:rPr>
                <w:rFonts w:ascii="Garamond" w:hAnsi="Garamond"/>
                <w:sz w:val="22"/>
                <w:szCs w:val="22"/>
              </w:rPr>
            </w:pPr>
            <w:r>
              <w:rPr>
                <w:rFonts w:ascii="Garamond" w:hAnsi="Garamond"/>
                <w:b/>
                <w:bCs/>
                <w:sz w:val="22"/>
                <w:szCs w:val="22"/>
              </w:rPr>
              <w:t xml:space="preserve">        A.</w:t>
            </w:r>
            <w:r>
              <w:rPr>
                <w:rFonts w:ascii="Garamond" w:hAnsi="Garamond"/>
                <w:sz w:val="22"/>
                <w:szCs w:val="22"/>
              </w:rPr>
              <w:t xml:space="preserve">  Due Diligence </w:t>
            </w:r>
            <w:r>
              <w:rPr>
                <w:rFonts w:ascii="Garamond" w:hAnsi="Garamond"/>
                <w:sz w:val="22"/>
                <w:szCs w:val="22"/>
              </w:rPr>
              <w:br/>
            </w:r>
            <w:r w:rsidRPr="00BD28E6">
              <w:rPr>
                <w:rFonts w:ascii="Garamond" w:hAnsi="Garamond"/>
                <w:b/>
                <w:sz w:val="22"/>
                <w:szCs w:val="22"/>
              </w:rPr>
              <w:t>B.</w:t>
            </w:r>
            <w:r>
              <w:rPr>
                <w:rFonts w:ascii="Garamond" w:hAnsi="Garamond"/>
                <w:sz w:val="22"/>
                <w:szCs w:val="22"/>
              </w:rPr>
              <w:t xml:space="preserve">  Developing a Feasible Timetable</w:t>
            </w:r>
            <w:r>
              <w:rPr>
                <w:rFonts w:ascii="Garamond" w:hAnsi="Garamond"/>
                <w:sz w:val="22"/>
                <w:szCs w:val="22"/>
              </w:rPr>
              <w:br/>
            </w:r>
            <w:r w:rsidRPr="00BD28E6">
              <w:rPr>
                <w:rFonts w:ascii="Garamond" w:hAnsi="Garamond"/>
                <w:b/>
                <w:sz w:val="22"/>
                <w:szCs w:val="22"/>
              </w:rPr>
              <w:t>C.</w:t>
            </w:r>
            <w:r>
              <w:rPr>
                <w:rFonts w:ascii="Garamond" w:hAnsi="Garamond"/>
                <w:sz w:val="22"/>
                <w:szCs w:val="22"/>
              </w:rPr>
              <w:t xml:space="preserve"> Assembling a Team of Subject Matter Experts </w:t>
            </w:r>
            <w:r>
              <w:rPr>
                <w:rFonts w:ascii="Garamond" w:hAnsi="Garamond"/>
                <w:sz w:val="22"/>
                <w:szCs w:val="22"/>
              </w:rPr>
              <w:br/>
            </w:r>
            <w:r w:rsidRPr="00BD28E6">
              <w:rPr>
                <w:rFonts w:ascii="Garamond" w:hAnsi="Garamond"/>
                <w:b/>
                <w:sz w:val="22"/>
                <w:szCs w:val="22"/>
              </w:rPr>
              <w:t>D.</w:t>
            </w:r>
            <w:r>
              <w:rPr>
                <w:rFonts w:ascii="Garamond" w:hAnsi="Garamond"/>
                <w:sz w:val="22"/>
                <w:szCs w:val="22"/>
              </w:rPr>
              <w:t xml:space="preserve"> Full Understanding of the Project Requirements </w:t>
            </w:r>
            <w:r>
              <w:rPr>
                <w:rFonts w:ascii="Garamond" w:hAnsi="Garamond"/>
                <w:sz w:val="22"/>
                <w:szCs w:val="22"/>
              </w:rPr>
              <w:br/>
            </w:r>
            <w:r w:rsidR="0006170C">
              <w:rPr>
                <w:rFonts w:ascii="Garamond" w:hAnsi="Garamond"/>
                <w:b/>
                <w:sz w:val="22"/>
                <w:szCs w:val="22"/>
              </w:rPr>
              <w:t>*(</w:t>
            </w:r>
            <w:r w:rsidRPr="00BD28E6">
              <w:rPr>
                <w:rFonts w:ascii="Garamond" w:hAnsi="Garamond"/>
                <w:b/>
                <w:sz w:val="22"/>
                <w:szCs w:val="22"/>
              </w:rPr>
              <w:t>E.</w:t>
            </w:r>
            <w:r w:rsidR="0006170C">
              <w:rPr>
                <w:rFonts w:ascii="Garamond" w:hAnsi="Garamond"/>
                <w:b/>
                <w:sz w:val="22"/>
                <w:szCs w:val="22"/>
              </w:rPr>
              <w:t>)*</w:t>
            </w:r>
            <w:r w:rsidRPr="00BD28E6">
              <w:rPr>
                <w:rFonts w:ascii="Garamond" w:hAnsi="Garamond"/>
                <w:b/>
                <w:sz w:val="22"/>
                <w:szCs w:val="22"/>
              </w:rPr>
              <w:t xml:space="preserve"> </w:t>
            </w:r>
            <w:r>
              <w:rPr>
                <w:rFonts w:ascii="Garamond" w:hAnsi="Garamond"/>
                <w:sz w:val="22"/>
                <w:szCs w:val="22"/>
              </w:rPr>
              <w:t>All of the Above</w:t>
            </w:r>
          </w:p>
          <w:p w14:paraId="674FFED0" w14:textId="77777777" w:rsidR="00BC70C8" w:rsidRPr="00202104" w:rsidRDefault="00BC70C8" w:rsidP="00BC70C8">
            <w:pPr>
              <w:spacing w:before="40" w:after="40"/>
              <w:ind w:left="540" w:hanging="420"/>
              <w:rPr>
                <w:rFonts w:ascii="Garamond" w:hAnsi="Garamond"/>
                <w:sz w:val="22"/>
                <w:szCs w:val="22"/>
              </w:rPr>
            </w:pPr>
          </w:p>
        </w:tc>
      </w:tr>
      <w:tr w:rsidR="00BC70C8" w:rsidRPr="00202104" w14:paraId="3A3D8E85"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31F896E9" w14:textId="384C2B3D"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lastRenderedPageBreak/>
              <w:t>7.</w:t>
            </w:r>
            <w:r w:rsidRPr="00202104">
              <w:rPr>
                <w:rFonts w:ascii="Garamond" w:hAnsi="Garamond"/>
                <w:sz w:val="22"/>
                <w:szCs w:val="22"/>
              </w:rPr>
              <w:t xml:space="preserve">  </w:t>
            </w:r>
            <w:r w:rsidRPr="00202104">
              <w:rPr>
                <w:rFonts w:ascii="Garamond" w:hAnsi="Garamond"/>
                <w:sz w:val="22"/>
                <w:szCs w:val="22"/>
              </w:rPr>
              <w:tab/>
            </w:r>
            <w:r>
              <w:rPr>
                <w:rFonts w:ascii="Garamond" w:hAnsi="Garamond"/>
                <w:sz w:val="22"/>
                <w:szCs w:val="22"/>
              </w:rPr>
              <w:t xml:space="preserve">As the presenter, what should you </w:t>
            </w:r>
            <w:r w:rsidRPr="00BD28E6">
              <w:rPr>
                <w:rFonts w:ascii="Garamond" w:hAnsi="Garamond"/>
                <w:b/>
                <w:i/>
                <w:sz w:val="22"/>
                <w:szCs w:val="22"/>
                <w:u w:val="single"/>
              </w:rPr>
              <w:t>not</w:t>
            </w:r>
            <w:r>
              <w:rPr>
                <w:rFonts w:ascii="Garamond" w:hAnsi="Garamond"/>
                <w:sz w:val="22"/>
                <w:szCs w:val="22"/>
              </w:rPr>
              <w:t xml:space="preserve"> do during Project Presentation Q&amp;A?</w:t>
            </w:r>
            <w:ins w:id="10" w:author="Robyn Ashmen" w:date="2015-10-14T14:44:00Z">
              <w:r w:rsidR="00385D14">
                <w:rPr>
                  <w:rFonts w:ascii="Garamond" w:hAnsi="Garamond"/>
                  <w:sz w:val="22"/>
                  <w:szCs w:val="22"/>
                </w:rPr>
                <w:t xml:space="preserve"> </w:t>
              </w:r>
              <w:r w:rsidR="00385D14">
                <w:rPr>
                  <w:rFonts w:ascii="Garamond" w:hAnsi="Garamond"/>
                  <w:sz w:val="22"/>
                  <w:szCs w:val="22"/>
                </w:rPr>
                <w:t>5 points</w:t>
              </w:r>
            </w:ins>
          </w:p>
          <w:p w14:paraId="28C229FC" w14:textId="77777777" w:rsidR="00BC70C8" w:rsidRDefault="0006170C" w:rsidP="00BC70C8">
            <w:pPr>
              <w:spacing w:before="40" w:after="40"/>
              <w:ind w:left="540" w:hanging="420"/>
              <w:rPr>
                <w:rFonts w:ascii="Garamond" w:hAnsi="Garamond"/>
                <w:sz w:val="22"/>
                <w:szCs w:val="22"/>
              </w:rPr>
            </w:pPr>
            <w:r>
              <w:rPr>
                <w:rFonts w:ascii="Garamond" w:hAnsi="Garamond"/>
                <w:sz w:val="22"/>
                <w:szCs w:val="22"/>
              </w:rPr>
              <w:t>Say “I don’t know”</w:t>
            </w:r>
          </w:p>
          <w:p w14:paraId="3BD18203" w14:textId="77777777" w:rsidR="00BC70C8" w:rsidRDefault="00BC70C8" w:rsidP="00BC70C8">
            <w:pPr>
              <w:spacing w:before="40" w:after="40"/>
              <w:ind w:left="540" w:hanging="420"/>
              <w:rPr>
                <w:rFonts w:ascii="Garamond" w:hAnsi="Garamond"/>
                <w:sz w:val="22"/>
                <w:szCs w:val="22"/>
              </w:rPr>
            </w:pPr>
          </w:p>
          <w:p w14:paraId="6F758248" w14:textId="77777777" w:rsidR="00BC70C8" w:rsidRDefault="00BC70C8" w:rsidP="00BC70C8">
            <w:pPr>
              <w:spacing w:before="40" w:after="40"/>
              <w:ind w:left="540" w:hanging="420"/>
              <w:rPr>
                <w:rFonts w:ascii="Garamond" w:hAnsi="Garamond"/>
                <w:sz w:val="22"/>
                <w:szCs w:val="22"/>
              </w:rPr>
            </w:pPr>
          </w:p>
          <w:p w14:paraId="0A13F228" w14:textId="77777777" w:rsidR="00BC70C8" w:rsidRPr="00202104" w:rsidRDefault="00BC70C8" w:rsidP="00BC70C8">
            <w:pPr>
              <w:spacing w:before="40" w:after="40"/>
              <w:rPr>
                <w:rFonts w:ascii="Garamond" w:hAnsi="Garamond"/>
                <w:sz w:val="22"/>
                <w:szCs w:val="22"/>
              </w:rPr>
            </w:pPr>
          </w:p>
        </w:tc>
      </w:tr>
      <w:tr w:rsidR="00BC70C8" w:rsidRPr="00202104" w14:paraId="050EA897"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669161AD" w14:textId="4E1C9E08"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t>8.</w:t>
            </w:r>
            <w:r w:rsidRPr="00202104">
              <w:rPr>
                <w:rFonts w:ascii="Garamond" w:hAnsi="Garamond"/>
                <w:sz w:val="22"/>
                <w:szCs w:val="22"/>
              </w:rPr>
              <w:t xml:space="preserve">  </w:t>
            </w:r>
            <w:r w:rsidRPr="00202104">
              <w:rPr>
                <w:rFonts w:ascii="Garamond" w:hAnsi="Garamond"/>
                <w:sz w:val="22"/>
                <w:szCs w:val="22"/>
              </w:rPr>
              <w:tab/>
            </w:r>
            <w:r>
              <w:rPr>
                <w:rFonts w:ascii="Garamond" w:hAnsi="Garamond"/>
                <w:sz w:val="22"/>
                <w:szCs w:val="22"/>
              </w:rPr>
              <w:t>In developing a Needs/Logic/Benefits table, what is the most essential element to bear in mind throughout?</w:t>
            </w:r>
            <w:ins w:id="11" w:author="Robyn Ashmen" w:date="2015-10-14T14:46:00Z">
              <w:r w:rsidR="00611A8F">
                <w:rPr>
                  <w:rFonts w:ascii="Garamond" w:hAnsi="Garamond"/>
                  <w:sz w:val="22"/>
                  <w:szCs w:val="22"/>
                </w:rPr>
                <w:t xml:space="preserve"> 3 points</w:t>
              </w:r>
            </w:ins>
          </w:p>
          <w:p w14:paraId="725D101F" w14:textId="07DD9C49" w:rsidR="00BC70C8" w:rsidRDefault="003A170C" w:rsidP="00BC70C8">
            <w:pPr>
              <w:spacing w:before="40" w:after="40"/>
              <w:ind w:left="540" w:hanging="420"/>
              <w:rPr>
                <w:rFonts w:ascii="Garamond" w:hAnsi="Garamond"/>
                <w:sz w:val="22"/>
                <w:szCs w:val="22"/>
              </w:rPr>
            </w:pPr>
            <w:r w:rsidRPr="00611A8F">
              <w:rPr>
                <w:rFonts w:ascii="Garamond" w:hAnsi="Garamond"/>
                <w:strike/>
                <w:sz w:val="22"/>
                <w:szCs w:val="22"/>
              </w:rPr>
              <w:t>Always think about how the project will be funded</w:t>
            </w:r>
            <w:r>
              <w:rPr>
                <w:rFonts w:ascii="Garamond" w:hAnsi="Garamond"/>
                <w:sz w:val="22"/>
                <w:szCs w:val="22"/>
              </w:rPr>
              <w:t>, and what is necessary for the project to be a success.</w:t>
            </w:r>
            <w:ins w:id="12" w:author="Robyn Ashmen" w:date="2015-10-14T14:46:00Z">
              <w:r w:rsidR="00611A8F">
                <w:rPr>
                  <w:rFonts w:ascii="Garamond" w:hAnsi="Garamond"/>
                  <w:sz w:val="22"/>
                  <w:szCs w:val="22"/>
                </w:rPr>
                <w:t xml:space="preserve"> Stakeholders’ Needs and Value/Benefit to community/program/school/business</w:t>
              </w:r>
            </w:ins>
          </w:p>
          <w:p w14:paraId="77407323" w14:textId="77777777" w:rsidR="00BC70C8" w:rsidRDefault="00BC70C8" w:rsidP="00BC70C8">
            <w:pPr>
              <w:spacing w:before="40" w:after="40"/>
              <w:ind w:left="540" w:hanging="420"/>
              <w:rPr>
                <w:rFonts w:ascii="Garamond" w:hAnsi="Garamond"/>
                <w:sz w:val="22"/>
                <w:szCs w:val="22"/>
              </w:rPr>
            </w:pPr>
          </w:p>
          <w:p w14:paraId="7E8E0BE8" w14:textId="77777777" w:rsidR="00BC70C8" w:rsidRDefault="00BC70C8" w:rsidP="00BC70C8">
            <w:pPr>
              <w:spacing w:before="40" w:after="40"/>
              <w:ind w:left="540" w:hanging="420"/>
              <w:rPr>
                <w:rFonts w:ascii="Garamond" w:hAnsi="Garamond"/>
                <w:sz w:val="22"/>
                <w:szCs w:val="22"/>
              </w:rPr>
            </w:pPr>
          </w:p>
          <w:p w14:paraId="2A6BCFC6" w14:textId="77777777" w:rsidR="00BC70C8" w:rsidRPr="00202104" w:rsidRDefault="00BC70C8" w:rsidP="00BC70C8">
            <w:pPr>
              <w:spacing w:before="40" w:after="40"/>
              <w:ind w:left="540" w:hanging="420"/>
              <w:rPr>
                <w:rFonts w:ascii="Garamond" w:hAnsi="Garamond"/>
                <w:sz w:val="22"/>
                <w:szCs w:val="22"/>
              </w:rPr>
            </w:pPr>
          </w:p>
        </w:tc>
      </w:tr>
      <w:tr w:rsidR="00BC70C8" w:rsidRPr="00202104" w14:paraId="413A021F"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1E664B2D" w14:textId="7214E59B"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t>9.</w:t>
            </w:r>
            <w:r w:rsidRPr="00202104">
              <w:rPr>
                <w:rFonts w:ascii="Garamond" w:hAnsi="Garamond"/>
                <w:sz w:val="22"/>
                <w:szCs w:val="22"/>
              </w:rPr>
              <w:t xml:space="preserve">  </w:t>
            </w:r>
            <w:r w:rsidRPr="00202104">
              <w:rPr>
                <w:rFonts w:ascii="Garamond" w:hAnsi="Garamond"/>
                <w:sz w:val="22"/>
                <w:szCs w:val="22"/>
              </w:rPr>
              <w:tab/>
            </w:r>
            <w:r>
              <w:rPr>
                <w:rFonts w:ascii="Garamond" w:hAnsi="Garamond"/>
                <w:sz w:val="22"/>
                <w:szCs w:val="22"/>
              </w:rPr>
              <w:t>What is the value of developing a public relations plan in conjunction with your proposal?</w:t>
            </w:r>
            <w:ins w:id="13" w:author="Robyn Ashmen" w:date="2015-10-14T14:50:00Z">
              <w:r w:rsidR="00436723">
                <w:rPr>
                  <w:rFonts w:ascii="Garamond" w:hAnsi="Garamond"/>
                  <w:sz w:val="22"/>
                  <w:szCs w:val="22"/>
                </w:rPr>
                <w:t xml:space="preserve"> </w:t>
              </w:r>
              <w:r w:rsidR="00436723">
                <w:rPr>
                  <w:rFonts w:ascii="Garamond" w:hAnsi="Garamond"/>
                  <w:sz w:val="22"/>
                  <w:szCs w:val="22"/>
                </w:rPr>
                <w:t>5 points</w:t>
              </w:r>
            </w:ins>
          </w:p>
          <w:p w14:paraId="555EB82A" w14:textId="77777777" w:rsidR="00BC70C8" w:rsidRDefault="0006170C" w:rsidP="00BC70C8">
            <w:pPr>
              <w:spacing w:before="40" w:after="40"/>
              <w:ind w:left="540" w:hanging="420"/>
              <w:rPr>
                <w:rFonts w:ascii="Garamond" w:hAnsi="Garamond"/>
                <w:sz w:val="22"/>
                <w:szCs w:val="22"/>
              </w:rPr>
            </w:pPr>
            <w:r>
              <w:rPr>
                <w:rFonts w:ascii="Garamond" w:hAnsi="Garamond"/>
                <w:sz w:val="22"/>
                <w:szCs w:val="22"/>
              </w:rPr>
              <w:t>If you get the public on your side and on board with your plans, your project will run more smoothly, and it will be easier to finish the project on time and with both cost and time in mind.</w:t>
            </w:r>
          </w:p>
          <w:p w14:paraId="2DCC13A7" w14:textId="77777777" w:rsidR="00BC70C8" w:rsidRDefault="00BC70C8" w:rsidP="00BC70C8">
            <w:pPr>
              <w:spacing w:before="40" w:after="40"/>
              <w:ind w:left="540" w:hanging="420"/>
              <w:rPr>
                <w:rFonts w:ascii="Garamond" w:hAnsi="Garamond"/>
                <w:sz w:val="22"/>
                <w:szCs w:val="22"/>
              </w:rPr>
            </w:pPr>
          </w:p>
          <w:p w14:paraId="091AB2D5" w14:textId="77777777" w:rsidR="00BC70C8" w:rsidRDefault="00BC70C8" w:rsidP="00BC70C8">
            <w:pPr>
              <w:spacing w:before="40" w:after="40"/>
              <w:ind w:left="540" w:hanging="420"/>
              <w:rPr>
                <w:rFonts w:ascii="Garamond" w:hAnsi="Garamond"/>
                <w:sz w:val="22"/>
                <w:szCs w:val="22"/>
              </w:rPr>
            </w:pPr>
          </w:p>
          <w:p w14:paraId="604B3B97" w14:textId="77777777" w:rsidR="00BC70C8" w:rsidRPr="00202104" w:rsidRDefault="00BC70C8" w:rsidP="00BC70C8">
            <w:pPr>
              <w:spacing w:before="40" w:after="40"/>
              <w:ind w:left="540" w:hanging="420"/>
              <w:rPr>
                <w:rFonts w:ascii="Garamond" w:hAnsi="Garamond"/>
                <w:sz w:val="22"/>
                <w:szCs w:val="22"/>
              </w:rPr>
            </w:pPr>
          </w:p>
        </w:tc>
      </w:tr>
      <w:tr w:rsidR="00BC70C8" w:rsidRPr="00202104" w14:paraId="05F21902" w14:textId="77777777" w:rsidTr="00BC70C8">
        <w:trPr>
          <w:gridAfter w:val="1"/>
          <w:wAfter w:w="16" w:type="dxa"/>
          <w:trHeight w:val="145"/>
        </w:trPr>
        <w:tc>
          <w:tcPr>
            <w:tcW w:w="11041" w:type="dxa"/>
            <w:tcBorders>
              <w:top w:val="single" w:sz="6" w:space="0" w:color="C0C0C0"/>
              <w:left w:val="single" w:sz="6" w:space="0" w:color="auto"/>
              <w:bottom w:val="single" w:sz="6" w:space="0" w:color="C0C0C0"/>
              <w:right w:val="single" w:sz="6" w:space="0" w:color="auto"/>
            </w:tcBorders>
          </w:tcPr>
          <w:p w14:paraId="6970392C" w14:textId="26B96E83" w:rsidR="00BC70C8" w:rsidRDefault="00BC70C8" w:rsidP="00BC70C8">
            <w:pPr>
              <w:spacing w:before="40" w:after="40"/>
              <w:ind w:left="540" w:hanging="420"/>
              <w:rPr>
                <w:rFonts w:ascii="Garamond" w:hAnsi="Garamond"/>
                <w:sz w:val="22"/>
                <w:szCs w:val="22"/>
              </w:rPr>
            </w:pPr>
            <w:r w:rsidRPr="00202104">
              <w:rPr>
                <w:rFonts w:ascii="Garamond" w:hAnsi="Garamond"/>
                <w:b/>
                <w:bCs/>
                <w:sz w:val="22"/>
                <w:szCs w:val="22"/>
              </w:rPr>
              <w:t>10.</w:t>
            </w:r>
            <w:r w:rsidRPr="00202104">
              <w:rPr>
                <w:rFonts w:ascii="Garamond" w:hAnsi="Garamond"/>
                <w:sz w:val="22"/>
                <w:szCs w:val="22"/>
              </w:rPr>
              <w:t xml:space="preserve">  </w:t>
            </w:r>
            <w:r>
              <w:rPr>
                <w:rFonts w:ascii="Garamond" w:hAnsi="Garamond"/>
                <w:sz w:val="22"/>
                <w:szCs w:val="22"/>
              </w:rPr>
              <w:t xml:space="preserve">In two to three (2 – 3) sentences, which team (other than your own) would you chose to execute the Governor’s Island Project and why? </w:t>
            </w:r>
            <w:ins w:id="14" w:author="Robyn Ashmen" w:date="2015-10-14T14:50:00Z">
              <w:r w:rsidR="00436723">
                <w:rPr>
                  <w:rFonts w:ascii="Garamond" w:hAnsi="Garamond"/>
                  <w:sz w:val="22"/>
                  <w:szCs w:val="22"/>
                </w:rPr>
                <w:t>5 points</w:t>
              </w:r>
            </w:ins>
          </w:p>
          <w:p w14:paraId="114E4BFE" w14:textId="77777777" w:rsidR="00BC70C8" w:rsidRDefault="00BC70C8" w:rsidP="00BC70C8">
            <w:pPr>
              <w:spacing w:before="40" w:after="40"/>
              <w:ind w:left="540" w:hanging="420"/>
              <w:rPr>
                <w:rFonts w:ascii="Garamond" w:hAnsi="Garamond"/>
                <w:sz w:val="22"/>
                <w:szCs w:val="22"/>
              </w:rPr>
            </w:pPr>
          </w:p>
          <w:p w14:paraId="03C5FE2F" w14:textId="77777777" w:rsidR="00BC70C8" w:rsidRDefault="00BC70C8" w:rsidP="00BC70C8">
            <w:pPr>
              <w:spacing w:before="40" w:after="40"/>
              <w:ind w:left="540" w:hanging="420"/>
              <w:rPr>
                <w:rFonts w:ascii="Garamond" w:hAnsi="Garamond"/>
                <w:sz w:val="22"/>
                <w:szCs w:val="22"/>
              </w:rPr>
            </w:pPr>
            <w:r>
              <w:rPr>
                <w:rFonts w:ascii="Garamond" w:hAnsi="Garamond"/>
                <w:b/>
                <w:bCs/>
                <w:sz w:val="22"/>
                <w:szCs w:val="22"/>
              </w:rPr>
              <w:t xml:space="preserve">       A.</w:t>
            </w:r>
            <w:r>
              <w:rPr>
                <w:rFonts w:ascii="Garamond" w:hAnsi="Garamond"/>
                <w:sz w:val="22"/>
                <w:szCs w:val="22"/>
              </w:rPr>
              <w:t xml:space="preserve">   3Deez Design Services (Amusement Park/Casino/Sports Complex)</w:t>
            </w:r>
            <w:r>
              <w:rPr>
                <w:rFonts w:ascii="Garamond" w:hAnsi="Garamond"/>
                <w:sz w:val="22"/>
                <w:szCs w:val="22"/>
              </w:rPr>
              <w:br/>
            </w:r>
            <w:r w:rsidRPr="00E1717C">
              <w:rPr>
                <w:rFonts w:ascii="Garamond" w:hAnsi="Garamond"/>
                <w:b/>
                <w:sz w:val="22"/>
                <w:szCs w:val="22"/>
              </w:rPr>
              <w:t>B.</w:t>
            </w:r>
            <w:r>
              <w:rPr>
                <w:rFonts w:ascii="Garamond" w:hAnsi="Garamond"/>
                <w:sz w:val="22"/>
                <w:szCs w:val="22"/>
              </w:rPr>
              <w:t xml:space="preserve">  Won Management Consultants (Concert and Festival Venue/Sports and Recreation)</w:t>
            </w:r>
            <w:r>
              <w:rPr>
                <w:rFonts w:ascii="Garamond" w:hAnsi="Garamond"/>
                <w:sz w:val="22"/>
                <w:szCs w:val="22"/>
              </w:rPr>
              <w:br/>
            </w:r>
            <w:r w:rsidR="0006170C">
              <w:rPr>
                <w:rFonts w:ascii="Garamond" w:hAnsi="Garamond"/>
                <w:b/>
                <w:sz w:val="22"/>
                <w:szCs w:val="22"/>
              </w:rPr>
              <w:t>*(</w:t>
            </w:r>
            <w:r w:rsidRPr="00E1717C">
              <w:rPr>
                <w:rFonts w:ascii="Garamond" w:hAnsi="Garamond"/>
                <w:b/>
                <w:sz w:val="22"/>
                <w:szCs w:val="22"/>
              </w:rPr>
              <w:t>C.</w:t>
            </w:r>
            <w:r w:rsidR="0006170C">
              <w:rPr>
                <w:rFonts w:ascii="Garamond" w:hAnsi="Garamond"/>
                <w:b/>
                <w:sz w:val="22"/>
                <w:szCs w:val="22"/>
              </w:rPr>
              <w:t>)*</w:t>
            </w:r>
            <w:r>
              <w:rPr>
                <w:rFonts w:ascii="Garamond" w:hAnsi="Garamond"/>
                <w:sz w:val="22"/>
                <w:szCs w:val="22"/>
              </w:rPr>
              <w:t xml:space="preserve">  A-Squad Design (Engineering Department and Housing/Sports Fields)</w:t>
            </w:r>
            <w:r>
              <w:rPr>
                <w:rFonts w:ascii="Garamond" w:hAnsi="Garamond"/>
                <w:sz w:val="22"/>
                <w:szCs w:val="22"/>
              </w:rPr>
              <w:br/>
            </w:r>
            <w:r w:rsidRPr="00E1717C">
              <w:rPr>
                <w:rFonts w:ascii="Garamond" w:hAnsi="Garamond"/>
                <w:b/>
                <w:sz w:val="22"/>
                <w:szCs w:val="22"/>
              </w:rPr>
              <w:t>D.</w:t>
            </w:r>
            <w:r>
              <w:rPr>
                <w:rFonts w:ascii="Garamond" w:hAnsi="Garamond"/>
                <w:sz w:val="22"/>
                <w:szCs w:val="22"/>
              </w:rPr>
              <w:t xml:space="preserve">  100% Design Services (Business School/Residence Halls)</w:t>
            </w:r>
            <w:r>
              <w:rPr>
                <w:rFonts w:ascii="Garamond" w:hAnsi="Garamond"/>
                <w:sz w:val="22"/>
                <w:szCs w:val="22"/>
              </w:rPr>
              <w:br/>
            </w:r>
            <w:r w:rsidRPr="00E1717C">
              <w:rPr>
                <w:rFonts w:ascii="Garamond" w:hAnsi="Garamond"/>
                <w:b/>
                <w:sz w:val="22"/>
                <w:szCs w:val="22"/>
              </w:rPr>
              <w:t>E.</w:t>
            </w:r>
            <w:r>
              <w:rPr>
                <w:rFonts w:ascii="Garamond" w:hAnsi="Garamond"/>
                <w:sz w:val="22"/>
                <w:szCs w:val="22"/>
              </w:rPr>
              <w:t xml:space="preserve">  Team 6 Design Services (Freshmen Residence/Athletic Fields)</w:t>
            </w:r>
          </w:p>
          <w:p w14:paraId="5DB4F94F" w14:textId="77777777" w:rsidR="00BC70C8" w:rsidRDefault="00BC70C8" w:rsidP="00BC70C8">
            <w:pPr>
              <w:spacing w:before="40" w:after="40"/>
              <w:ind w:left="540" w:hanging="420"/>
              <w:rPr>
                <w:rFonts w:ascii="Garamond" w:hAnsi="Garamond"/>
                <w:sz w:val="22"/>
                <w:szCs w:val="22"/>
              </w:rPr>
            </w:pPr>
            <w:r>
              <w:rPr>
                <w:rFonts w:ascii="Garamond" w:hAnsi="Garamond"/>
                <w:sz w:val="22"/>
                <w:szCs w:val="22"/>
              </w:rPr>
              <w:br/>
            </w:r>
            <w:r>
              <w:rPr>
                <w:rFonts w:ascii="Garamond" w:hAnsi="Garamond"/>
                <w:sz w:val="22"/>
                <w:szCs w:val="22"/>
              </w:rPr>
              <w:br/>
            </w:r>
            <w:r w:rsidR="0006170C">
              <w:rPr>
                <w:rFonts w:ascii="Garamond" w:hAnsi="Garamond"/>
                <w:sz w:val="22"/>
                <w:szCs w:val="22"/>
              </w:rPr>
              <w:t>A-Squad Design would have won my bid because the</w:t>
            </w:r>
            <w:r w:rsidR="00A24544">
              <w:rPr>
                <w:rFonts w:ascii="Garamond" w:hAnsi="Garamond"/>
                <w:sz w:val="22"/>
                <w:szCs w:val="22"/>
              </w:rPr>
              <w:t xml:space="preserve">y had a great presentation, which included graphics to keep attention and the most important information on how they planned to complete the project. They also included enough housing to accommodate both underclassmen and upperclassmen, and enough sports fields and athletic buildings to accommodate all of the on campus sports. I also believed they had great solutions to any other problems, such as transportation on and off the island, and on-island grocery stores and shops. All in all, they did an awesome job and I enjoyed hearing their presentation. </w:t>
            </w:r>
          </w:p>
          <w:p w14:paraId="02CD3A4C" w14:textId="77777777" w:rsidR="00BC70C8" w:rsidRDefault="00BC70C8" w:rsidP="00BC70C8">
            <w:pPr>
              <w:spacing w:before="40" w:after="40"/>
              <w:ind w:left="540" w:hanging="420"/>
              <w:rPr>
                <w:rFonts w:ascii="Garamond" w:hAnsi="Garamond"/>
                <w:sz w:val="22"/>
                <w:szCs w:val="22"/>
              </w:rPr>
            </w:pPr>
          </w:p>
          <w:p w14:paraId="16422CFC" w14:textId="77777777" w:rsidR="00BC70C8" w:rsidRDefault="00BC70C8" w:rsidP="00BC70C8">
            <w:pPr>
              <w:spacing w:before="40" w:after="40"/>
              <w:ind w:left="540" w:hanging="420"/>
              <w:rPr>
                <w:rFonts w:ascii="Garamond" w:hAnsi="Garamond"/>
                <w:sz w:val="22"/>
                <w:szCs w:val="22"/>
              </w:rPr>
            </w:pPr>
          </w:p>
          <w:p w14:paraId="03C47BF2" w14:textId="77777777" w:rsidR="00BC70C8" w:rsidRDefault="00BC70C8" w:rsidP="00BC70C8">
            <w:pPr>
              <w:spacing w:before="40" w:after="40"/>
              <w:ind w:left="540" w:hanging="420"/>
              <w:rPr>
                <w:rFonts w:ascii="Garamond" w:hAnsi="Garamond"/>
                <w:sz w:val="22"/>
                <w:szCs w:val="22"/>
              </w:rPr>
            </w:pPr>
          </w:p>
          <w:p w14:paraId="23D3A677" w14:textId="77777777" w:rsidR="00BC70C8" w:rsidRDefault="00BC70C8" w:rsidP="00BC70C8">
            <w:pPr>
              <w:spacing w:before="40" w:after="40"/>
              <w:ind w:left="540" w:hanging="420"/>
              <w:rPr>
                <w:rFonts w:ascii="Garamond" w:hAnsi="Garamond"/>
                <w:sz w:val="22"/>
                <w:szCs w:val="22"/>
              </w:rPr>
            </w:pPr>
          </w:p>
          <w:p w14:paraId="09A5FBE0" w14:textId="77777777" w:rsidR="00BC70C8" w:rsidRDefault="00BC70C8" w:rsidP="00BC70C8">
            <w:pPr>
              <w:spacing w:before="40" w:after="40"/>
              <w:ind w:left="540" w:hanging="420"/>
              <w:rPr>
                <w:rFonts w:ascii="Garamond" w:hAnsi="Garamond"/>
                <w:sz w:val="22"/>
                <w:szCs w:val="22"/>
              </w:rPr>
            </w:pPr>
          </w:p>
          <w:p w14:paraId="3FBC6F48" w14:textId="77777777" w:rsidR="00BC70C8" w:rsidRDefault="00BC70C8" w:rsidP="00BC70C8">
            <w:pPr>
              <w:spacing w:before="40" w:after="40"/>
              <w:ind w:left="540" w:hanging="420"/>
              <w:rPr>
                <w:rFonts w:ascii="Garamond" w:hAnsi="Garamond"/>
                <w:sz w:val="22"/>
                <w:szCs w:val="22"/>
              </w:rPr>
            </w:pPr>
          </w:p>
          <w:p w14:paraId="3B05EBC2" w14:textId="77777777" w:rsidR="00BC70C8" w:rsidRDefault="00BC70C8" w:rsidP="00BC70C8">
            <w:pPr>
              <w:spacing w:before="40" w:after="40"/>
              <w:ind w:left="540" w:hanging="420"/>
              <w:rPr>
                <w:rFonts w:ascii="Garamond" w:hAnsi="Garamond"/>
                <w:sz w:val="22"/>
                <w:szCs w:val="22"/>
              </w:rPr>
            </w:pPr>
          </w:p>
          <w:p w14:paraId="6D3239B4" w14:textId="77777777" w:rsidR="00BC70C8" w:rsidRDefault="00BC70C8" w:rsidP="00BC70C8">
            <w:pPr>
              <w:spacing w:before="40" w:after="40"/>
              <w:ind w:left="540" w:hanging="420"/>
              <w:rPr>
                <w:rFonts w:ascii="Garamond" w:hAnsi="Garamond"/>
                <w:sz w:val="22"/>
                <w:szCs w:val="22"/>
              </w:rPr>
            </w:pPr>
          </w:p>
          <w:p w14:paraId="3ADCB27D" w14:textId="77777777" w:rsidR="00BC70C8" w:rsidRDefault="00BC70C8" w:rsidP="00BC70C8">
            <w:pPr>
              <w:spacing w:before="40" w:after="40"/>
              <w:rPr>
                <w:rFonts w:ascii="Garamond" w:hAnsi="Garamond"/>
                <w:sz w:val="22"/>
                <w:szCs w:val="22"/>
              </w:rPr>
            </w:pPr>
          </w:p>
          <w:p w14:paraId="3FB8483E" w14:textId="77777777" w:rsidR="00BC70C8" w:rsidRDefault="00BC70C8" w:rsidP="00BC70C8">
            <w:pPr>
              <w:spacing w:before="40" w:after="40"/>
              <w:ind w:left="540" w:hanging="420"/>
              <w:rPr>
                <w:rFonts w:ascii="Garamond" w:hAnsi="Garamond"/>
                <w:sz w:val="22"/>
                <w:szCs w:val="22"/>
              </w:rPr>
            </w:pPr>
          </w:p>
          <w:p w14:paraId="1BB83C68" w14:textId="77777777" w:rsidR="00BC70C8" w:rsidRPr="00202104" w:rsidRDefault="00BC70C8" w:rsidP="00BC70C8">
            <w:pPr>
              <w:spacing w:before="40" w:after="40"/>
              <w:ind w:left="540" w:hanging="420"/>
              <w:rPr>
                <w:rFonts w:ascii="Garamond" w:hAnsi="Garamond"/>
                <w:sz w:val="22"/>
                <w:szCs w:val="22"/>
              </w:rPr>
            </w:pPr>
          </w:p>
        </w:tc>
      </w:tr>
      <w:tr w:rsidR="00BC70C8" w:rsidRPr="00202104" w14:paraId="56D0E007" w14:textId="77777777" w:rsidTr="00BC70C8">
        <w:trPr>
          <w:gridAfter w:val="1"/>
          <w:wAfter w:w="16" w:type="dxa"/>
          <w:trHeight w:val="611"/>
        </w:trPr>
        <w:tc>
          <w:tcPr>
            <w:tcW w:w="11041" w:type="dxa"/>
            <w:tcBorders>
              <w:top w:val="single" w:sz="12" w:space="0" w:color="auto"/>
              <w:left w:val="single" w:sz="6" w:space="0" w:color="auto"/>
              <w:bottom w:val="single" w:sz="6" w:space="0" w:color="C0C0C0"/>
              <w:right w:val="single" w:sz="6" w:space="0" w:color="auto"/>
            </w:tcBorders>
          </w:tcPr>
          <w:p w14:paraId="33B6102F" w14:textId="77777777" w:rsidR="00BC70C8" w:rsidRDefault="00BC70C8" w:rsidP="00BC70C8">
            <w:pPr>
              <w:spacing w:before="40" w:after="40"/>
              <w:rPr>
                <w:rFonts w:ascii="Garamond" w:hAnsi="Garamond"/>
                <w:sz w:val="22"/>
                <w:szCs w:val="22"/>
              </w:rPr>
            </w:pPr>
            <w:r>
              <w:rPr>
                <w:rFonts w:ascii="Garamond" w:hAnsi="Garamond"/>
                <w:sz w:val="22"/>
                <w:szCs w:val="22"/>
              </w:rPr>
              <w:t>Provide a one (1</w:t>
            </w:r>
            <w:proofErr w:type="gramStart"/>
            <w:r>
              <w:rPr>
                <w:rFonts w:ascii="Garamond" w:hAnsi="Garamond"/>
                <w:sz w:val="22"/>
                <w:szCs w:val="22"/>
              </w:rPr>
              <w:t>) paragraph</w:t>
            </w:r>
            <w:proofErr w:type="gramEnd"/>
            <w:r>
              <w:rPr>
                <w:rFonts w:ascii="Garamond" w:hAnsi="Garamond"/>
                <w:sz w:val="22"/>
                <w:szCs w:val="22"/>
              </w:rPr>
              <w:t xml:space="preserve"> summary of your Project Team’s proposal. Include your Team Name and Project Name </w:t>
            </w:r>
          </w:p>
          <w:p w14:paraId="6A97A63A" w14:textId="77777777" w:rsidR="00BC70C8" w:rsidRPr="00BC70C8" w:rsidRDefault="00BC70C8" w:rsidP="00BC70C8">
            <w:pPr>
              <w:spacing w:before="40" w:after="40"/>
              <w:rPr>
                <w:rFonts w:ascii="Garamond" w:hAnsi="Garamond"/>
                <w:b/>
                <w:sz w:val="22"/>
                <w:szCs w:val="22"/>
              </w:rPr>
            </w:pPr>
            <w:r>
              <w:rPr>
                <w:rFonts w:ascii="Garamond" w:hAnsi="Garamond"/>
                <w:sz w:val="22"/>
                <w:szCs w:val="22"/>
              </w:rPr>
              <w:t xml:space="preserve">                                                                                                                                                        </w:t>
            </w:r>
            <w:r w:rsidRPr="00BC70C8">
              <w:rPr>
                <w:rFonts w:ascii="Garamond" w:hAnsi="Garamond"/>
                <w:b/>
                <w:sz w:val="22"/>
                <w:szCs w:val="22"/>
              </w:rPr>
              <w:t xml:space="preserve">Question Value: </w:t>
            </w:r>
            <w:r w:rsidRPr="00436723">
              <w:rPr>
                <w:rFonts w:ascii="Garamond" w:hAnsi="Garamond"/>
                <w:b/>
                <w:color w:val="FF0000"/>
                <w:sz w:val="22"/>
                <w:szCs w:val="22"/>
              </w:rPr>
              <w:t>25 points</w:t>
            </w:r>
          </w:p>
        </w:tc>
      </w:tr>
      <w:tr w:rsidR="00BC70C8" w:rsidRPr="00202104" w14:paraId="6F82E51F" w14:textId="77777777" w:rsidTr="00BC70C8">
        <w:trPr>
          <w:gridAfter w:val="1"/>
          <w:wAfter w:w="16" w:type="dxa"/>
          <w:trHeight w:val="2177"/>
        </w:trPr>
        <w:tc>
          <w:tcPr>
            <w:tcW w:w="11041" w:type="dxa"/>
            <w:tcBorders>
              <w:top w:val="single" w:sz="6" w:space="0" w:color="C0C0C0"/>
              <w:left w:val="single" w:sz="6" w:space="0" w:color="auto"/>
              <w:bottom w:val="single" w:sz="12" w:space="0" w:color="auto"/>
              <w:right w:val="single" w:sz="6" w:space="0" w:color="auto"/>
            </w:tcBorders>
          </w:tcPr>
          <w:p w14:paraId="262F4808" w14:textId="77777777" w:rsidR="00BC70C8" w:rsidRDefault="00BC70C8" w:rsidP="00BC70C8">
            <w:pPr>
              <w:spacing w:before="40" w:after="40"/>
              <w:rPr>
                <w:rFonts w:ascii="Garamond" w:hAnsi="Garamond" w:cs="Arial"/>
              </w:rPr>
            </w:pPr>
          </w:p>
          <w:p w14:paraId="7EEB2C6D" w14:textId="77777777" w:rsidR="00BC70C8" w:rsidRDefault="00A24544" w:rsidP="00BC70C8">
            <w:pPr>
              <w:spacing w:before="40" w:after="40"/>
              <w:rPr>
                <w:rFonts w:ascii="Garamond" w:hAnsi="Garamond" w:cs="Arial"/>
              </w:rPr>
            </w:pPr>
            <w:r>
              <w:rPr>
                <w:rFonts w:ascii="Garamond" w:hAnsi="Garamond" w:cs="Arial"/>
              </w:rPr>
              <w:t xml:space="preserve">With the experience needed to complete the project, Won Management Consultants is prepared to organize the renovation of Governor’s Island, to turn it </w:t>
            </w:r>
            <w:r w:rsidR="00852998">
              <w:rPr>
                <w:rFonts w:ascii="Garamond" w:hAnsi="Garamond" w:cs="Arial"/>
              </w:rPr>
              <w:t>into a city-escape park, including redesigning the current docks, installing multiple sports fields throughout the park, adding a concert pavilion for festivals, concerts, and performances, and installing a trolley service to circumvent the island. Along with sports fields, there will also be plenty of outdoor space and fields, as well as a myriad of hiking, biking, walking, and running trails throughout the open space. With a budget of approximately $2.2 billion, and a timeline finishing with the Ribbon Cutting Ceremony on October 15, 2017, the new and improved Governor’s Island will be the perfect city escape for New York City.</w:t>
            </w:r>
          </w:p>
          <w:p w14:paraId="1F14436B" w14:textId="77777777" w:rsidR="00BC70C8" w:rsidRDefault="00BC70C8" w:rsidP="00BC70C8">
            <w:pPr>
              <w:spacing w:before="40" w:after="40"/>
              <w:rPr>
                <w:rFonts w:ascii="Garamond" w:hAnsi="Garamond" w:cs="Arial"/>
              </w:rPr>
            </w:pPr>
          </w:p>
          <w:p w14:paraId="676B100C" w14:textId="77777777" w:rsidR="00BC70C8" w:rsidRDefault="00BC70C8" w:rsidP="00BC70C8">
            <w:pPr>
              <w:spacing w:before="40" w:after="40"/>
              <w:rPr>
                <w:rFonts w:ascii="Garamond" w:hAnsi="Garamond" w:cs="Arial"/>
              </w:rPr>
            </w:pPr>
          </w:p>
          <w:p w14:paraId="115394B3" w14:textId="77777777" w:rsidR="00BC70C8" w:rsidRDefault="00BC70C8" w:rsidP="00BC70C8">
            <w:pPr>
              <w:spacing w:before="40" w:after="40"/>
              <w:rPr>
                <w:rFonts w:ascii="Garamond" w:hAnsi="Garamond" w:cs="Arial"/>
              </w:rPr>
            </w:pPr>
          </w:p>
          <w:p w14:paraId="4E7C3F90" w14:textId="77777777" w:rsidR="00BC70C8" w:rsidRDefault="00BC70C8" w:rsidP="00BC70C8">
            <w:pPr>
              <w:spacing w:before="40" w:after="40"/>
              <w:rPr>
                <w:rFonts w:ascii="Garamond" w:hAnsi="Garamond" w:cs="Arial"/>
              </w:rPr>
            </w:pPr>
          </w:p>
          <w:p w14:paraId="0F9F5B6C" w14:textId="77777777" w:rsidR="00BC70C8" w:rsidRPr="00202104" w:rsidRDefault="00BC70C8" w:rsidP="00BC70C8">
            <w:pPr>
              <w:spacing w:before="40" w:after="40"/>
              <w:rPr>
                <w:rFonts w:ascii="Garamond" w:hAnsi="Garamond" w:cs="Arial"/>
              </w:rPr>
            </w:pPr>
          </w:p>
        </w:tc>
      </w:tr>
      <w:tr w:rsidR="00BC70C8" w:rsidRPr="00202104" w14:paraId="16AC354B" w14:textId="77777777" w:rsidTr="00BC70C8">
        <w:trPr>
          <w:gridAfter w:val="1"/>
          <w:wAfter w:w="16" w:type="dxa"/>
          <w:trHeight w:val="584"/>
        </w:trPr>
        <w:tc>
          <w:tcPr>
            <w:tcW w:w="11041" w:type="dxa"/>
            <w:tcBorders>
              <w:top w:val="single" w:sz="12" w:space="0" w:color="auto"/>
              <w:left w:val="single" w:sz="6" w:space="0" w:color="auto"/>
              <w:bottom w:val="single" w:sz="6" w:space="0" w:color="C0C0C0"/>
              <w:right w:val="single" w:sz="6" w:space="0" w:color="auto"/>
            </w:tcBorders>
          </w:tcPr>
          <w:p w14:paraId="0B9CBA85" w14:textId="228A193B" w:rsidR="00BC70C8" w:rsidRPr="00202104" w:rsidRDefault="00BC70C8" w:rsidP="00BC70C8">
            <w:pPr>
              <w:spacing w:before="40" w:after="40"/>
              <w:rPr>
                <w:rFonts w:ascii="Garamond" w:hAnsi="Garamond"/>
                <w:sz w:val="22"/>
                <w:szCs w:val="22"/>
              </w:rPr>
            </w:pPr>
            <w:r>
              <w:rPr>
                <w:rFonts w:ascii="Garamond" w:hAnsi="Garamond"/>
                <w:sz w:val="22"/>
                <w:szCs w:val="22"/>
              </w:rPr>
              <w:t xml:space="preserve">Provide the Needs/Logic/Benefits Table for two (2) of the Projects listed below. N/L/B list should be at least three (3) each. May use an additional page to </w:t>
            </w:r>
            <w:r w:rsidRPr="00436723">
              <w:rPr>
                <w:rFonts w:ascii="Garamond" w:hAnsi="Garamond"/>
                <w:sz w:val="22"/>
                <w:szCs w:val="22"/>
              </w:rPr>
              <w:t>create the table</w:t>
            </w:r>
            <w:r>
              <w:rPr>
                <w:rFonts w:ascii="Garamond" w:hAnsi="Garamond"/>
                <w:sz w:val="22"/>
                <w:szCs w:val="22"/>
              </w:rPr>
              <w:t xml:space="preserve">.                </w:t>
            </w:r>
            <w:ins w:id="15" w:author="Robyn Ashmen" w:date="2015-10-14T14:51:00Z">
              <w:r w:rsidR="00436723">
                <w:rPr>
                  <w:rFonts w:ascii="Garamond" w:hAnsi="Garamond"/>
                  <w:sz w:val="22"/>
                  <w:szCs w:val="22"/>
                </w:rPr>
                <w:t xml:space="preserve">20 </w:t>
              </w:r>
              <w:proofErr w:type="gramStart"/>
              <w:r w:rsidR="00436723">
                <w:rPr>
                  <w:rFonts w:ascii="Garamond" w:hAnsi="Garamond"/>
                  <w:sz w:val="22"/>
                  <w:szCs w:val="22"/>
                </w:rPr>
                <w:t>points  Needed</w:t>
              </w:r>
              <w:proofErr w:type="gramEnd"/>
              <w:r w:rsidR="00436723">
                <w:rPr>
                  <w:rFonts w:ascii="Garamond" w:hAnsi="Garamond"/>
                  <w:sz w:val="22"/>
                  <w:szCs w:val="22"/>
                </w:rPr>
                <w:t xml:space="preserve"> to create a table per instructions</w:t>
              </w:r>
            </w:ins>
            <w:r>
              <w:rPr>
                <w:rFonts w:ascii="Garamond" w:hAnsi="Garamond"/>
                <w:sz w:val="22"/>
                <w:szCs w:val="22"/>
              </w:rPr>
              <w:t xml:space="preserve">                                                                 </w:t>
            </w:r>
            <w:r w:rsidRPr="00BC70C8">
              <w:rPr>
                <w:rFonts w:ascii="Garamond" w:hAnsi="Garamond"/>
                <w:b/>
                <w:sz w:val="22"/>
                <w:szCs w:val="22"/>
              </w:rPr>
              <w:t>Question Value: 25 points</w:t>
            </w:r>
          </w:p>
        </w:tc>
      </w:tr>
      <w:tr w:rsidR="00BC70C8" w:rsidRPr="00202104" w14:paraId="57DD7DAB" w14:textId="77777777" w:rsidTr="00BC70C8">
        <w:trPr>
          <w:gridAfter w:val="1"/>
          <w:wAfter w:w="16" w:type="dxa"/>
          <w:trHeight w:val="2177"/>
        </w:trPr>
        <w:tc>
          <w:tcPr>
            <w:tcW w:w="11041" w:type="dxa"/>
            <w:tcBorders>
              <w:top w:val="single" w:sz="6" w:space="0" w:color="C0C0C0"/>
              <w:left w:val="single" w:sz="6" w:space="0" w:color="auto"/>
              <w:bottom w:val="single" w:sz="6" w:space="0" w:color="auto"/>
              <w:right w:val="single" w:sz="6" w:space="0" w:color="auto"/>
            </w:tcBorders>
          </w:tcPr>
          <w:p w14:paraId="678541D4" w14:textId="77777777" w:rsidR="00BC70C8" w:rsidRDefault="00BC70C8" w:rsidP="00BC70C8">
            <w:pPr>
              <w:spacing w:before="40" w:after="40"/>
              <w:rPr>
                <w:rFonts w:ascii="Garamond" w:hAnsi="Garamond" w:cs="Arial"/>
              </w:rPr>
            </w:pPr>
          </w:p>
          <w:p w14:paraId="7E3B5C12" w14:textId="77777777" w:rsidR="00BC70C8" w:rsidRPr="009F1988" w:rsidRDefault="00BC70C8" w:rsidP="00BC70C8">
            <w:pPr>
              <w:pStyle w:val="ListParagraph"/>
              <w:numPr>
                <w:ilvl w:val="0"/>
                <w:numId w:val="2"/>
              </w:numPr>
              <w:spacing w:before="40" w:after="40"/>
              <w:rPr>
                <w:rFonts w:ascii="Garamond" w:hAnsi="Garamond" w:cs="Arial"/>
                <w:sz w:val="22"/>
                <w:szCs w:val="22"/>
              </w:rPr>
            </w:pPr>
            <w:r w:rsidRPr="009F1988">
              <w:rPr>
                <w:rFonts w:ascii="Garamond" w:hAnsi="Garamond" w:cs="Arial"/>
                <w:sz w:val="22"/>
                <w:szCs w:val="22"/>
              </w:rPr>
              <w:t>Life Skills Course for Graduating Seniors</w:t>
            </w:r>
          </w:p>
          <w:p w14:paraId="46481A9F" w14:textId="77777777" w:rsidR="00BC70C8" w:rsidRPr="009F1988" w:rsidRDefault="00BC70C8" w:rsidP="00BC70C8">
            <w:pPr>
              <w:pStyle w:val="ListParagraph"/>
              <w:numPr>
                <w:ilvl w:val="0"/>
                <w:numId w:val="2"/>
              </w:numPr>
              <w:spacing w:before="40" w:after="40"/>
              <w:rPr>
                <w:rFonts w:ascii="Garamond" w:hAnsi="Garamond" w:cs="Arial"/>
                <w:sz w:val="22"/>
                <w:szCs w:val="22"/>
              </w:rPr>
            </w:pPr>
            <w:r w:rsidRPr="009F1988">
              <w:rPr>
                <w:rFonts w:ascii="Garamond" w:hAnsi="Garamond" w:cs="Arial"/>
                <w:sz w:val="22"/>
                <w:szCs w:val="22"/>
              </w:rPr>
              <w:t>Stevens’ Student Mentoring Program for Hoboken High School</w:t>
            </w:r>
          </w:p>
          <w:p w14:paraId="573217CF" w14:textId="77777777" w:rsidR="00BC70C8" w:rsidRPr="009F1988" w:rsidRDefault="00BC70C8" w:rsidP="00BC70C8">
            <w:pPr>
              <w:pStyle w:val="ListParagraph"/>
              <w:numPr>
                <w:ilvl w:val="0"/>
                <w:numId w:val="2"/>
              </w:numPr>
              <w:spacing w:before="40" w:after="40"/>
              <w:rPr>
                <w:rFonts w:ascii="Garamond" w:hAnsi="Garamond" w:cs="Arial"/>
                <w:sz w:val="22"/>
                <w:szCs w:val="22"/>
              </w:rPr>
            </w:pPr>
            <w:r w:rsidRPr="009F1988">
              <w:rPr>
                <w:rFonts w:ascii="Garamond" w:hAnsi="Garamond" w:cs="Arial"/>
                <w:sz w:val="22"/>
                <w:szCs w:val="22"/>
              </w:rPr>
              <w:t xml:space="preserve">Storm Evacuation Plan for Stevens’ Residence </w:t>
            </w:r>
          </w:p>
          <w:p w14:paraId="37C83611" w14:textId="77777777" w:rsidR="00BC70C8" w:rsidRDefault="00BC70C8" w:rsidP="00BC70C8">
            <w:pPr>
              <w:spacing w:before="40" w:after="40"/>
              <w:rPr>
                <w:rFonts w:ascii="Garamond" w:hAnsi="Garamond" w:cs="Arial"/>
              </w:rPr>
            </w:pPr>
          </w:p>
          <w:p w14:paraId="16CF0A29" w14:textId="77777777" w:rsidR="00BC70C8" w:rsidRDefault="00BC70C8" w:rsidP="00BC70C8">
            <w:pPr>
              <w:spacing w:before="40" w:after="40"/>
              <w:rPr>
                <w:rFonts w:ascii="Garamond" w:hAnsi="Garamond" w:cs="Arial"/>
              </w:rPr>
            </w:pPr>
          </w:p>
          <w:p w14:paraId="1FC59486" w14:textId="77777777" w:rsidR="00BC70C8" w:rsidRDefault="00BC70C8" w:rsidP="00BC70C8">
            <w:pPr>
              <w:spacing w:before="40" w:after="40"/>
              <w:rPr>
                <w:rFonts w:ascii="Garamond" w:hAnsi="Garamond" w:cs="Arial"/>
              </w:rPr>
            </w:pPr>
          </w:p>
          <w:p w14:paraId="79DF930C" w14:textId="77777777" w:rsidR="00852998" w:rsidRDefault="003F5F91" w:rsidP="00852998">
            <w:pPr>
              <w:spacing w:before="40" w:after="40"/>
              <w:rPr>
                <w:rFonts w:ascii="Garamond" w:hAnsi="Garamond" w:cs="Arial"/>
              </w:rPr>
            </w:pPr>
            <w:r>
              <w:rPr>
                <w:rFonts w:ascii="Garamond" w:hAnsi="Garamond" w:cs="Arial"/>
              </w:rPr>
              <w:t>2</w:t>
            </w:r>
            <w:r w:rsidR="00852998">
              <w:rPr>
                <w:rFonts w:ascii="Garamond" w:hAnsi="Garamond" w:cs="Arial"/>
              </w:rPr>
              <w:t xml:space="preserve">. Need: </w:t>
            </w:r>
          </w:p>
          <w:p w14:paraId="1119204F" w14:textId="77777777" w:rsidR="00AC536F" w:rsidRPr="00AC536F" w:rsidRDefault="00AC536F" w:rsidP="00AC536F">
            <w:pPr>
              <w:pStyle w:val="ListParagraph"/>
              <w:numPr>
                <w:ilvl w:val="0"/>
                <w:numId w:val="5"/>
              </w:numPr>
              <w:spacing w:before="40" w:after="40"/>
              <w:rPr>
                <w:rFonts w:ascii="Garamond" w:hAnsi="Garamond" w:cs="Arial"/>
              </w:rPr>
            </w:pPr>
            <w:r>
              <w:rPr>
                <w:rFonts w:ascii="Garamond" w:hAnsi="Garamond" w:cs="Arial"/>
                <w:sz w:val="24"/>
                <w:szCs w:val="24"/>
              </w:rPr>
              <w:t>More interest in Stevens</w:t>
            </w:r>
            <w:r w:rsidR="00C83F65">
              <w:rPr>
                <w:rFonts w:ascii="Garamond" w:hAnsi="Garamond" w:cs="Arial"/>
                <w:sz w:val="24"/>
                <w:szCs w:val="24"/>
              </w:rPr>
              <w:t>.</w:t>
            </w:r>
          </w:p>
          <w:p w14:paraId="0BF92E60" w14:textId="77777777" w:rsidR="00AC536F" w:rsidRDefault="00AC536F" w:rsidP="00AC536F">
            <w:pPr>
              <w:pStyle w:val="ListParagraph"/>
              <w:numPr>
                <w:ilvl w:val="0"/>
                <w:numId w:val="5"/>
              </w:numPr>
              <w:spacing w:before="40" w:after="40"/>
              <w:rPr>
                <w:rFonts w:ascii="Garamond" w:hAnsi="Garamond" w:cs="Arial"/>
              </w:rPr>
            </w:pPr>
            <w:r>
              <w:rPr>
                <w:rFonts w:ascii="Garamond" w:hAnsi="Garamond" w:cs="Arial"/>
                <w:sz w:val="24"/>
                <w:szCs w:val="24"/>
              </w:rPr>
              <w:t>Prestige for Hoboken High School</w:t>
            </w:r>
            <w:r w:rsidR="00C83F65">
              <w:rPr>
                <w:rFonts w:ascii="Garamond" w:hAnsi="Garamond" w:cs="Arial"/>
                <w:sz w:val="24"/>
                <w:szCs w:val="24"/>
              </w:rPr>
              <w:t>.</w:t>
            </w:r>
          </w:p>
          <w:p w14:paraId="7174CAC6" w14:textId="77777777" w:rsidR="00AC536F" w:rsidRDefault="00C83F65" w:rsidP="00AC536F">
            <w:pPr>
              <w:pStyle w:val="ListParagraph"/>
              <w:numPr>
                <w:ilvl w:val="0"/>
                <w:numId w:val="5"/>
              </w:numPr>
              <w:spacing w:before="40" w:after="40"/>
              <w:rPr>
                <w:rFonts w:ascii="Garamond" w:hAnsi="Garamond" w:cs="Arial"/>
              </w:rPr>
            </w:pPr>
            <w:r>
              <w:rPr>
                <w:rFonts w:ascii="Garamond" w:hAnsi="Garamond" w:cs="Arial"/>
                <w:sz w:val="24"/>
                <w:szCs w:val="24"/>
              </w:rPr>
              <w:t>More people going to college.</w:t>
            </w:r>
          </w:p>
          <w:p w14:paraId="28940D16" w14:textId="77777777" w:rsidR="00AC536F" w:rsidRPr="00AC536F" w:rsidRDefault="00AC536F" w:rsidP="00AC536F">
            <w:pPr>
              <w:spacing w:before="40" w:after="40"/>
              <w:rPr>
                <w:rFonts w:ascii="Garamond" w:hAnsi="Garamond" w:cs="Arial"/>
              </w:rPr>
            </w:pPr>
            <w:r>
              <w:rPr>
                <w:rFonts w:ascii="Garamond" w:hAnsi="Garamond" w:cs="Arial"/>
              </w:rPr>
              <w:t xml:space="preserve">   Logic:</w:t>
            </w:r>
          </w:p>
          <w:p w14:paraId="52C6C1E8" w14:textId="77777777" w:rsidR="00BC70C8" w:rsidRDefault="00AC536F" w:rsidP="00BC70C8">
            <w:pPr>
              <w:spacing w:before="40" w:after="40"/>
              <w:rPr>
                <w:rFonts w:ascii="Garamond" w:hAnsi="Garamond" w:cs="Arial"/>
              </w:rPr>
            </w:pPr>
            <w:r>
              <w:rPr>
                <w:rFonts w:ascii="Garamond" w:hAnsi="Garamond" w:cs="Arial"/>
              </w:rPr>
              <w:t xml:space="preserve">      a) Good PR for Stevens</w:t>
            </w:r>
            <w:r w:rsidR="00C83F65">
              <w:rPr>
                <w:rFonts w:ascii="Garamond" w:hAnsi="Garamond" w:cs="Arial"/>
              </w:rPr>
              <w:t>.</w:t>
            </w:r>
          </w:p>
          <w:p w14:paraId="2E09D4F9" w14:textId="77777777" w:rsidR="00AC536F" w:rsidRDefault="00AC536F" w:rsidP="00BC70C8">
            <w:pPr>
              <w:spacing w:before="40" w:after="40"/>
              <w:rPr>
                <w:rFonts w:ascii="Garamond" w:hAnsi="Garamond" w:cs="Arial"/>
              </w:rPr>
            </w:pPr>
            <w:r>
              <w:rPr>
                <w:rFonts w:ascii="Garamond" w:hAnsi="Garamond" w:cs="Arial"/>
              </w:rPr>
              <w:t xml:space="preserve">      b)</w:t>
            </w:r>
            <w:r w:rsidR="00C83F65">
              <w:rPr>
                <w:rFonts w:ascii="Garamond" w:hAnsi="Garamond" w:cs="Arial"/>
              </w:rPr>
              <w:t xml:space="preserve"> Stevens’ p</w:t>
            </w:r>
            <w:r>
              <w:rPr>
                <w:rFonts w:ascii="Garamond" w:hAnsi="Garamond" w:cs="Arial"/>
              </w:rPr>
              <w:t>roximity</w:t>
            </w:r>
            <w:r w:rsidR="00C83F65">
              <w:rPr>
                <w:rFonts w:ascii="Garamond" w:hAnsi="Garamond" w:cs="Arial"/>
              </w:rPr>
              <w:t xml:space="preserve"> to Hoboken High School.</w:t>
            </w:r>
          </w:p>
          <w:p w14:paraId="4A3C1951" w14:textId="77777777" w:rsidR="00AC536F" w:rsidRDefault="00AC536F" w:rsidP="00BC70C8">
            <w:pPr>
              <w:spacing w:before="40" w:after="40"/>
              <w:rPr>
                <w:rFonts w:ascii="Garamond" w:hAnsi="Garamond" w:cs="Arial"/>
              </w:rPr>
            </w:pPr>
            <w:r>
              <w:rPr>
                <w:rFonts w:ascii="Garamond" w:hAnsi="Garamond" w:cs="Arial"/>
              </w:rPr>
              <w:t xml:space="preserve">      c) New Students</w:t>
            </w:r>
            <w:r w:rsidR="00C83F65">
              <w:rPr>
                <w:rFonts w:ascii="Garamond" w:hAnsi="Garamond" w:cs="Arial"/>
              </w:rPr>
              <w:t xml:space="preserve"> for Stevens.</w:t>
            </w:r>
          </w:p>
          <w:p w14:paraId="7EA40F7D" w14:textId="77777777" w:rsidR="00AC536F" w:rsidRDefault="00AC536F" w:rsidP="00BC70C8">
            <w:pPr>
              <w:spacing w:before="40" w:after="40"/>
              <w:rPr>
                <w:rFonts w:ascii="Garamond" w:hAnsi="Garamond" w:cs="Arial"/>
              </w:rPr>
            </w:pPr>
            <w:r>
              <w:rPr>
                <w:rFonts w:ascii="Garamond" w:hAnsi="Garamond" w:cs="Arial"/>
              </w:rPr>
              <w:t xml:space="preserve">   Benefit:</w:t>
            </w:r>
          </w:p>
          <w:p w14:paraId="76F33128" w14:textId="77777777" w:rsidR="00AC536F" w:rsidRDefault="00AC536F" w:rsidP="00BC70C8">
            <w:pPr>
              <w:spacing w:before="40" w:after="40"/>
              <w:rPr>
                <w:rFonts w:ascii="Garamond" w:hAnsi="Garamond" w:cs="Arial"/>
              </w:rPr>
            </w:pPr>
            <w:r>
              <w:rPr>
                <w:rFonts w:ascii="Garamond" w:hAnsi="Garamond" w:cs="Arial"/>
              </w:rPr>
              <w:t xml:space="preserve">      a) Stevens can expand</w:t>
            </w:r>
            <w:r w:rsidR="00C83F65">
              <w:rPr>
                <w:rFonts w:ascii="Garamond" w:hAnsi="Garamond" w:cs="Arial"/>
              </w:rPr>
              <w:t>.</w:t>
            </w:r>
          </w:p>
          <w:p w14:paraId="6AB1CA62" w14:textId="77777777" w:rsidR="00AC536F" w:rsidRDefault="00AC536F" w:rsidP="00BC70C8">
            <w:pPr>
              <w:spacing w:before="40" w:after="40"/>
              <w:rPr>
                <w:rFonts w:ascii="Garamond" w:hAnsi="Garamond" w:cs="Arial"/>
              </w:rPr>
            </w:pPr>
            <w:r>
              <w:rPr>
                <w:rFonts w:ascii="Garamond" w:hAnsi="Garamond" w:cs="Arial"/>
              </w:rPr>
              <w:t xml:space="preserve">      b) Stevens remains competitive with other schools</w:t>
            </w:r>
            <w:r w:rsidR="00C83F65">
              <w:rPr>
                <w:rFonts w:ascii="Garamond" w:hAnsi="Garamond" w:cs="Arial"/>
              </w:rPr>
              <w:t>.</w:t>
            </w:r>
          </w:p>
          <w:p w14:paraId="41ADFF5F" w14:textId="77777777" w:rsidR="00AC536F" w:rsidRDefault="00AC536F" w:rsidP="00BC70C8">
            <w:pPr>
              <w:spacing w:before="40" w:after="40"/>
              <w:rPr>
                <w:rFonts w:ascii="Garamond" w:hAnsi="Garamond" w:cs="Arial"/>
              </w:rPr>
            </w:pPr>
            <w:r>
              <w:rPr>
                <w:rFonts w:ascii="Garamond" w:hAnsi="Garamond" w:cs="Arial"/>
              </w:rPr>
              <w:t xml:space="preserve">      c) </w:t>
            </w:r>
            <w:r w:rsidR="00C83F65">
              <w:rPr>
                <w:rFonts w:ascii="Garamond" w:hAnsi="Garamond" w:cs="Arial"/>
              </w:rPr>
              <w:t>Hoboken High School has prestige with this program.</w:t>
            </w:r>
          </w:p>
          <w:p w14:paraId="4B2ABD52" w14:textId="77777777" w:rsidR="00BC70C8" w:rsidRDefault="00BC70C8" w:rsidP="00BC70C8">
            <w:pPr>
              <w:spacing w:before="40" w:after="40"/>
              <w:rPr>
                <w:rFonts w:ascii="Garamond" w:hAnsi="Garamond" w:cs="Arial"/>
              </w:rPr>
            </w:pPr>
          </w:p>
          <w:p w14:paraId="41ADDC83" w14:textId="77777777" w:rsidR="00BC70C8" w:rsidRDefault="00BC70C8" w:rsidP="00BC70C8">
            <w:pPr>
              <w:spacing w:before="40" w:after="40"/>
              <w:rPr>
                <w:rFonts w:ascii="Garamond" w:hAnsi="Garamond" w:cs="Arial"/>
              </w:rPr>
            </w:pPr>
          </w:p>
          <w:p w14:paraId="45F172BE" w14:textId="77777777" w:rsidR="00BC70C8" w:rsidRDefault="00BC70C8" w:rsidP="00BC70C8">
            <w:pPr>
              <w:spacing w:before="40" w:after="40"/>
              <w:rPr>
                <w:rFonts w:ascii="Garamond" w:hAnsi="Garamond" w:cs="Arial"/>
              </w:rPr>
            </w:pPr>
          </w:p>
          <w:p w14:paraId="5ACBC51A" w14:textId="77777777" w:rsidR="00BC70C8" w:rsidRDefault="00BC70C8" w:rsidP="00BC70C8">
            <w:pPr>
              <w:spacing w:before="40" w:after="40"/>
              <w:rPr>
                <w:rFonts w:ascii="Garamond" w:hAnsi="Garamond" w:cs="Arial"/>
              </w:rPr>
            </w:pPr>
          </w:p>
          <w:p w14:paraId="56556DBB" w14:textId="77777777" w:rsidR="00BC70C8" w:rsidRDefault="00C83F65" w:rsidP="00BC70C8">
            <w:pPr>
              <w:spacing w:before="40" w:after="40"/>
              <w:rPr>
                <w:rFonts w:ascii="Garamond" w:hAnsi="Garamond" w:cs="Arial"/>
              </w:rPr>
            </w:pPr>
            <w:r>
              <w:rPr>
                <w:rFonts w:ascii="Garamond" w:hAnsi="Garamond" w:cs="Arial"/>
              </w:rPr>
              <w:t>3. Need:</w:t>
            </w:r>
          </w:p>
          <w:p w14:paraId="265F7F5E" w14:textId="77777777" w:rsidR="00C83F65" w:rsidRDefault="00C83F65" w:rsidP="00BC70C8">
            <w:pPr>
              <w:spacing w:before="40" w:after="40"/>
              <w:rPr>
                <w:rFonts w:ascii="Garamond" w:hAnsi="Garamond" w:cs="Arial"/>
              </w:rPr>
            </w:pPr>
            <w:r>
              <w:rPr>
                <w:rFonts w:ascii="Garamond" w:hAnsi="Garamond" w:cs="Arial"/>
              </w:rPr>
              <w:t xml:space="preserve">     a) Many students don’t live close to Stevens.</w:t>
            </w:r>
          </w:p>
          <w:p w14:paraId="38A60A39" w14:textId="77777777" w:rsidR="00C83F65" w:rsidRDefault="00C83F65" w:rsidP="00BC70C8">
            <w:pPr>
              <w:spacing w:before="40" w:after="40"/>
              <w:rPr>
                <w:rFonts w:ascii="Garamond" w:hAnsi="Garamond" w:cs="Arial"/>
              </w:rPr>
            </w:pPr>
            <w:r>
              <w:rPr>
                <w:rFonts w:ascii="Garamond" w:hAnsi="Garamond" w:cs="Arial"/>
              </w:rPr>
              <w:t xml:space="preserve">     b) Have a plan for Students who’ve never been through a huge storm.</w:t>
            </w:r>
          </w:p>
          <w:p w14:paraId="54E2F4B6" w14:textId="77777777" w:rsidR="00852998" w:rsidRDefault="00C83F65" w:rsidP="00BC70C8">
            <w:pPr>
              <w:spacing w:before="40" w:after="40"/>
              <w:rPr>
                <w:rFonts w:ascii="Garamond" w:hAnsi="Garamond" w:cs="Arial"/>
              </w:rPr>
            </w:pPr>
            <w:r>
              <w:rPr>
                <w:rFonts w:ascii="Garamond" w:hAnsi="Garamond" w:cs="Arial"/>
              </w:rPr>
              <w:t xml:space="preserve">     c) There are many types of storms that can hit this area.</w:t>
            </w:r>
          </w:p>
          <w:p w14:paraId="21D2D950" w14:textId="77777777" w:rsidR="00C83F65" w:rsidRDefault="00C83F65" w:rsidP="00BC70C8">
            <w:pPr>
              <w:spacing w:before="40" w:after="40"/>
              <w:rPr>
                <w:rFonts w:ascii="Garamond" w:hAnsi="Garamond" w:cs="Arial"/>
              </w:rPr>
            </w:pPr>
            <w:r>
              <w:rPr>
                <w:rFonts w:ascii="Garamond" w:hAnsi="Garamond" w:cs="Arial"/>
              </w:rPr>
              <w:t xml:space="preserve">   Logic:</w:t>
            </w:r>
          </w:p>
          <w:p w14:paraId="30E79AD2" w14:textId="77777777" w:rsidR="00C83F65" w:rsidRDefault="00C83F65" w:rsidP="00BC70C8">
            <w:pPr>
              <w:spacing w:before="40" w:after="40"/>
              <w:rPr>
                <w:rFonts w:ascii="Garamond" w:hAnsi="Garamond" w:cs="Arial"/>
              </w:rPr>
            </w:pPr>
            <w:r>
              <w:rPr>
                <w:rFonts w:ascii="Garamond" w:hAnsi="Garamond" w:cs="Arial"/>
              </w:rPr>
              <w:t xml:space="preserve">     a) </w:t>
            </w:r>
            <w:r w:rsidR="003F5F91">
              <w:rPr>
                <w:rFonts w:ascii="Garamond" w:hAnsi="Garamond" w:cs="Arial"/>
              </w:rPr>
              <w:t>Good PR for Stevens.</w:t>
            </w:r>
          </w:p>
          <w:p w14:paraId="402B2C14" w14:textId="77777777" w:rsidR="00C83F65" w:rsidRDefault="00C83F65" w:rsidP="00BC70C8">
            <w:pPr>
              <w:spacing w:before="40" w:after="40"/>
              <w:rPr>
                <w:rFonts w:ascii="Garamond" w:hAnsi="Garamond" w:cs="Arial"/>
              </w:rPr>
            </w:pPr>
            <w:r>
              <w:rPr>
                <w:rFonts w:ascii="Garamond" w:hAnsi="Garamond" w:cs="Arial"/>
              </w:rPr>
              <w:t xml:space="preserve">     b)</w:t>
            </w:r>
            <w:r w:rsidR="003F5F91">
              <w:rPr>
                <w:rFonts w:ascii="Garamond" w:hAnsi="Garamond" w:cs="Arial"/>
              </w:rPr>
              <w:t xml:space="preserve"> Stevens Community knows what to do if there is a storm.</w:t>
            </w:r>
          </w:p>
          <w:p w14:paraId="5346C12C" w14:textId="77777777" w:rsidR="00C83F65" w:rsidRDefault="00C83F65" w:rsidP="00BC70C8">
            <w:pPr>
              <w:spacing w:before="40" w:after="40"/>
              <w:rPr>
                <w:rFonts w:ascii="Garamond" w:hAnsi="Garamond" w:cs="Arial"/>
              </w:rPr>
            </w:pPr>
            <w:r>
              <w:rPr>
                <w:rFonts w:ascii="Garamond" w:hAnsi="Garamond" w:cs="Arial"/>
              </w:rPr>
              <w:t xml:space="preserve">     c)</w:t>
            </w:r>
            <w:r w:rsidR="003F5F91">
              <w:rPr>
                <w:rFonts w:ascii="Garamond" w:hAnsi="Garamond" w:cs="Arial"/>
              </w:rPr>
              <w:t xml:space="preserve"> If there is a major storm, </w:t>
            </w:r>
            <w:proofErr w:type="gramStart"/>
            <w:r w:rsidR="003F5F91">
              <w:rPr>
                <w:rFonts w:ascii="Garamond" w:hAnsi="Garamond" w:cs="Arial"/>
              </w:rPr>
              <w:t>Stevens</w:t>
            </w:r>
            <w:proofErr w:type="gramEnd"/>
            <w:r w:rsidR="003F5F91">
              <w:rPr>
                <w:rFonts w:ascii="Garamond" w:hAnsi="Garamond" w:cs="Arial"/>
              </w:rPr>
              <w:t xml:space="preserve"> campus remains safe.</w:t>
            </w:r>
          </w:p>
          <w:p w14:paraId="5C6DA0E1" w14:textId="77777777" w:rsidR="00C83F65" w:rsidRDefault="00C83F65" w:rsidP="00BC70C8">
            <w:pPr>
              <w:spacing w:before="40" w:after="40"/>
              <w:rPr>
                <w:rFonts w:ascii="Garamond" w:hAnsi="Garamond" w:cs="Arial"/>
              </w:rPr>
            </w:pPr>
            <w:r>
              <w:rPr>
                <w:rFonts w:ascii="Garamond" w:hAnsi="Garamond" w:cs="Arial"/>
              </w:rPr>
              <w:t xml:space="preserve">   Benefit:</w:t>
            </w:r>
          </w:p>
          <w:p w14:paraId="74C1C727" w14:textId="77777777" w:rsidR="00C83F65" w:rsidRDefault="00C83F65" w:rsidP="00BC70C8">
            <w:pPr>
              <w:spacing w:before="40" w:after="40"/>
              <w:rPr>
                <w:rFonts w:ascii="Garamond" w:hAnsi="Garamond" w:cs="Arial"/>
              </w:rPr>
            </w:pPr>
            <w:r>
              <w:rPr>
                <w:rFonts w:ascii="Garamond" w:hAnsi="Garamond" w:cs="Arial"/>
              </w:rPr>
              <w:t xml:space="preserve">     a) Students can feel secure if there is a major storm.</w:t>
            </w:r>
          </w:p>
          <w:p w14:paraId="49022731" w14:textId="77777777" w:rsidR="00C83F65" w:rsidRDefault="00C83F65" w:rsidP="00BC70C8">
            <w:pPr>
              <w:spacing w:before="40" w:after="40"/>
              <w:rPr>
                <w:rFonts w:ascii="Garamond" w:hAnsi="Garamond" w:cs="Arial"/>
              </w:rPr>
            </w:pPr>
            <w:r>
              <w:rPr>
                <w:rFonts w:ascii="Garamond" w:hAnsi="Garamond" w:cs="Arial"/>
              </w:rPr>
              <w:t xml:space="preserve">     b) Students are able to be prepared in case a major storm should hit</w:t>
            </w:r>
            <w:r w:rsidR="003F5F91">
              <w:rPr>
                <w:rFonts w:ascii="Garamond" w:hAnsi="Garamond" w:cs="Arial"/>
              </w:rPr>
              <w:t xml:space="preserve"> this area.</w:t>
            </w:r>
          </w:p>
          <w:p w14:paraId="72A65EBC" w14:textId="77777777" w:rsidR="00C83F65" w:rsidRDefault="00C83F65" w:rsidP="00BC70C8">
            <w:pPr>
              <w:spacing w:before="40" w:after="40"/>
              <w:rPr>
                <w:rFonts w:ascii="Garamond" w:hAnsi="Garamond" w:cs="Arial"/>
              </w:rPr>
            </w:pPr>
            <w:r>
              <w:rPr>
                <w:rFonts w:ascii="Garamond" w:hAnsi="Garamond" w:cs="Arial"/>
              </w:rPr>
              <w:t xml:space="preserve">     c)</w:t>
            </w:r>
            <w:r w:rsidR="003F5F91">
              <w:rPr>
                <w:rFonts w:ascii="Garamond" w:hAnsi="Garamond" w:cs="Arial"/>
              </w:rPr>
              <w:t xml:space="preserve"> Good PR for Stevens.</w:t>
            </w:r>
          </w:p>
          <w:p w14:paraId="738D4DA0" w14:textId="77777777" w:rsidR="00852998" w:rsidRDefault="00852998" w:rsidP="00BC70C8">
            <w:pPr>
              <w:spacing w:before="40" w:after="40"/>
              <w:rPr>
                <w:rFonts w:ascii="Garamond" w:hAnsi="Garamond" w:cs="Arial"/>
              </w:rPr>
            </w:pPr>
          </w:p>
          <w:p w14:paraId="0EE7F2BB" w14:textId="77777777" w:rsidR="00852998" w:rsidRDefault="00852998" w:rsidP="00BC70C8">
            <w:pPr>
              <w:spacing w:before="40" w:after="40"/>
              <w:rPr>
                <w:rFonts w:ascii="Garamond" w:hAnsi="Garamond" w:cs="Arial"/>
              </w:rPr>
            </w:pPr>
          </w:p>
          <w:p w14:paraId="7357B04B" w14:textId="77777777" w:rsidR="00852998" w:rsidRDefault="00852998" w:rsidP="00BC70C8">
            <w:pPr>
              <w:spacing w:before="40" w:after="40"/>
              <w:rPr>
                <w:rFonts w:ascii="Garamond" w:hAnsi="Garamond" w:cs="Arial"/>
              </w:rPr>
            </w:pPr>
          </w:p>
          <w:p w14:paraId="06132E94" w14:textId="77777777" w:rsidR="00852998" w:rsidRDefault="00852998" w:rsidP="00BC70C8">
            <w:pPr>
              <w:spacing w:before="40" w:after="40"/>
              <w:rPr>
                <w:rFonts w:ascii="Garamond" w:hAnsi="Garamond" w:cs="Arial"/>
              </w:rPr>
            </w:pPr>
          </w:p>
          <w:p w14:paraId="28EE84A9" w14:textId="77777777" w:rsidR="00BC70C8" w:rsidRDefault="00BC70C8" w:rsidP="00BC70C8">
            <w:pPr>
              <w:spacing w:before="40" w:after="40"/>
              <w:rPr>
                <w:rFonts w:ascii="Garamond" w:hAnsi="Garamond" w:cs="Arial"/>
              </w:rPr>
            </w:pPr>
          </w:p>
          <w:p w14:paraId="61641744" w14:textId="77777777" w:rsidR="00BC70C8" w:rsidRPr="00202104" w:rsidRDefault="00BC70C8" w:rsidP="00BC70C8">
            <w:pPr>
              <w:spacing w:before="40" w:after="40"/>
              <w:rPr>
                <w:rFonts w:ascii="Garamond" w:hAnsi="Garamond" w:cs="Arial"/>
              </w:rPr>
            </w:pPr>
          </w:p>
        </w:tc>
      </w:tr>
      <w:tr w:rsidR="00BC70C8" w:rsidRPr="00202104" w14:paraId="74E716CD" w14:textId="77777777" w:rsidTr="00BC70C8">
        <w:trPr>
          <w:trHeight w:val="118"/>
        </w:trPr>
        <w:tc>
          <w:tcPr>
            <w:tcW w:w="11057" w:type="dxa"/>
            <w:gridSpan w:val="2"/>
            <w:tcBorders>
              <w:top w:val="nil"/>
              <w:left w:val="nil"/>
              <w:bottom w:val="nil"/>
              <w:right w:val="nil"/>
            </w:tcBorders>
          </w:tcPr>
          <w:p w14:paraId="672AED86" w14:textId="77777777" w:rsidR="00BC70C8" w:rsidRPr="00202104" w:rsidRDefault="00BC70C8" w:rsidP="00BC70C8">
            <w:pPr>
              <w:spacing w:before="120"/>
              <w:rPr>
                <w:rFonts w:ascii="Garamond" w:hAnsi="Garamond"/>
              </w:rPr>
            </w:pPr>
          </w:p>
        </w:tc>
      </w:tr>
    </w:tbl>
    <w:p w14:paraId="6062B09B" w14:textId="77777777" w:rsidR="00BC70C8" w:rsidRDefault="00BC70C8" w:rsidP="00BC70C8"/>
    <w:sectPr w:rsidR="00BC70C8" w:rsidSect="00E97193">
      <w:headerReference w:type="default" r:id="rId8"/>
      <w:pgSz w:w="12240" w:h="15840"/>
      <w:pgMar w:top="216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2A27B" w14:textId="77777777" w:rsidR="00C83F65" w:rsidRDefault="00C83F65">
      <w:r>
        <w:separator/>
      </w:r>
    </w:p>
  </w:endnote>
  <w:endnote w:type="continuationSeparator" w:id="0">
    <w:p w14:paraId="7A1C5622" w14:textId="77777777" w:rsidR="00C83F65" w:rsidRDefault="00C83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E0725" w14:textId="77777777" w:rsidR="00C83F65" w:rsidRDefault="00C83F65">
      <w:r>
        <w:separator/>
      </w:r>
    </w:p>
  </w:footnote>
  <w:footnote w:type="continuationSeparator" w:id="0">
    <w:p w14:paraId="54D06856" w14:textId="77777777" w:rsidR="00C83F65" w:rsidRDefault="00C83F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5583D" w14:textId="77777777" w:rsidR="00C83F65" w:rsidRDefault="00C83F65">
    <w:pPr>
      <w:pStyle w:val="Header"/>
    </w:pPr>
    <w:r w:rsidRPr="00E97193">
      <w:rPr>
        <w:noProof/>
      </w:rPr>
      <w:drawing>
        <wp:anchor distT="0" distB="0" distL="114300" distR="114300" simplePos="0" relativeHeight="251659264" behindDoc="0" locked="0" layoutInCell="1" allowOverlap="1" wp14:anchorId="5FE89388" wp14:editId="7870B952">
          <wp:simplePos x="0" y="0"/>
          <wp:positionH relativeFrom="column">
            <wp:posOffset>-681990</wp:posOffset>
          </wp:positionH>
          <wp:positionV relativeFrom="paragraph">
            <wp:posOffset>-111760</wp:posOffset>
          </wp:positionV>
          <wp:extent cx="1943735" cy="826135"/>
          <wp:effectExtent l="25400" t="0" r="12065" b="0"/>
          <wp:wrapThrough wrapText="bothSides">
            <wp:wrapPolygon edited="0">
              <wp:start x="2258" y="664"/>
              <wp:lineTo x="-282" y="6641"/>
              <wp:lineTo x="-282" y="16603"/>
              <wp:lineTo x="565" y="20587"/>
              <wp:lineTo x="1976" y="20587"/>
              <wp:lineTo x="3669" y="20587"/>
              <wp:lineTo x="21734" y="17267"/>
              <wp:lineTo x="21734" y="11954"/>
              <wp:lineTo x="8468" y="11290"/>
              <wp:lineTo x="21452" y="11290"/>
              <wp:lineTo x="21452" y="6641"/>
              <wp:lineTo x="3387" y="664"/>
              <wp:lineTo x="2258" y="664"/>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vens-Official-PMSColor-R.png"/>
                  <pic:cNvPicPr/>
                </pic:nvPicPr>
                <pic:blipFill>
                  <a:blip r:embed="rId1">
                    <a:extLst>
                      <a:ext uri="{28A0092B-C50C-407E-A947-70E740481C1C}">
                        <a14:useLocalDpi xmlns:a14="http://schemas.microsoft.com/office/drawing/2010/main" val="0"/>
                      </a:ext>
                    </a:extLst>
                  </a:blip>
                  <a:stretch>
                    <a:fillRect/>
                  </a:stretch>
                </pic:blipFill>
                <pic:spPr>
                  <a:xfrm>
                    <a:off x="0" y="0"/>
                    <a:ext cx="1943735" cy="826135"/>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3E19"/>
    <w:multiLevelType w:val="hybridMultilevel"/>
    <w:tmpl w:val="808E39A0"/>
    <w:lvl w:ilvl="0" w:tplc="052A97AE">
      <w:start w:val="1"/>
      <w:numFmt w:val="decimal"/>
      <w:lvlText w:val="%1."/>
      <w:lvlJc w:val="left"/>
      <w:pPr>
        <w:ind w:left="540" w:hanging="4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0DD029EE"/>
    <w:multiLevelType w:val="hybridMultilevel"/>
    <w:tmpl w:val="D8C6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E1E9C"/>
    <w:multiLevelType w:val="hybridMultilevel"/>
    <w:tmpl w:val="18828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467AC4"/>
    <w:multiLevelType w:val="multilevel"/>
    <w:tmpl w:val="C3ECAC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A5209A6"/>
    <w:multiLevelType w:val="hybridMultilevel"/>
    <w:tmpl w:val="B4C2FB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CD95E17"/>
    <w:multiLevelType w:val="hybridMultilevel"/>
    <w:tmpl w:val="F9062680"/>
    <w:lvl w:ilvl="0" w:tplc="7A5EEA0E">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93"/>
    <w:rsid w:val="0006170C"/>
    <w:rsid w:val="00385D14"/>
    <w:rsid w:val="003A170C"/>
    <w:rsid w:val="003F5F91"/>
    <w:rsid w:val="00436723"/>
    <w:rsid w:val="004E2F5E"/>
    <w:rsid w:val="00611A8F"/>
    <w:rsid w:val="00852998"/>
    <w:rsid w:val="0088633B"/>
    <w:rsid w:val="00A24544"/>
    <w:rsid w:val="00AC536F"/>
    <w:rsid w:val="00BC70C8"/>
    <w:rsid w:val="00C83F65"/>
    <w:rsid w:val="00E97193"/>
    <w:rsid w:val="00F1769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4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heme="minorHAnsi" w:hAnsi="Courier"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E97193"/>
    <w:pPr>
      <w:spacing w:after="0"/>
    </w:pPr>
    <w:rPr>
      <w:rFonts w:asciiTheme="minorHAnsi" w:eastAsiaTheme="minorEastAsia"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7193"/>
    <w:pPr>
      <w:tabs>
        <w:tab w:val="center" w:pos="4320"/>
        <w:tab w:val="right" w:pos="8640"/>
      </w:tabs>
    </w:pPr>
  </w:style>
  <w:style w:type="character" w:customStyle="1" w:styleId="HeaderChar">
    <w:name w:val="Header Char"/>
    <w:basedOn w:val="DefaultParagraphFont"/>
    <w:link w:val="Header"/>
    <w:uiPriority w:val="99"/>
    <w:semiHidden/>
    <w:rsid w:val="00E97193"/>
    <w:rPr>
      <w:sz w:val="24"/>
    </w:rPr>
  </w:style>
  <w:style w:type="paragraph" w:styleId="Footer">
    <w:name w:val="footer"/>
    <w:basedOn w:val="Normal"/>
    <w:link w:val="FooterChar"/>
    <w:uiPriority w:val="99"/>
    <w:semiHidden/>
    <w:unhideWhenUsed/>
    <w:rsid w:val="00E97193"/>
    <w:pPr>
      <w:tabs>
        <w:tab w:val="center" w:pos="4320"/>
        <w:tab w:val="right" w:pos="8640"/>
      </w:tabs>
    </w:pPr>
  </w:style>
  <w:style w:type="character" w:customStyle="1" w:styleId="FooterChar">
    <w:name w:val="Footer Char"/>
    <w:basedOn w:val="DefaultParagraphFont"/>
    <w:link w:val="Footer"/>
    <w:uiPriority w:val="99"/>
    <w:semiHidden/>
    <w:rsid w:val="00E97193"/>
    <w:rPr>
      <w:sz w:val="24"/>
    </w:rPr>
  </w:style>
  <w:style w:type="paragraph" w:styleId="BodyText">
    <w:name w:val="Body Text"/>
    <w:basedOn w:val="Normal"/>
    <w:link w:val="BodyTextChar"/>
    <w:uiPriority w:val="99"/>
    <w:rsid w:val="00E97193"/>
    <w:pPr>
      <w:jc w:val="center"/>
    </w:pPr>
    <w:rPr>
      <w:rFonts w:ascii="Times New Roman" w:eastAsia="Times New Roman" w:hAnsi="Times New Roman" w:cs="Times New Roman"/>
      <w:i/>
      <w:iCs/>
    </w:rPr>
  </w:style>
  <w:style w:type="character" w:customStyle="1" w:styleId="BodyTextChar">
    <w:name w:val="Body Text Char"/>
    <w:basedOn w:val="DefaultParagraphFont"/>
    <w:link w:val="BodyText"/>
    <w:uiPriority w:val="99"/>
    <w:rsid w:val="00E97193"/>
    <w:rPr>
      <w:rFonts w:ascii="Times New Roman" w:eastAsia="Times New Roman" w:hAnsi="Times New Roman" w:cs="Times New Roman"/>
      <w:i/>
      <w:iCs/>
      <w:sz w:val="24"/>
      <w:szCs w:val="24"/>
    </w:rPr>
  </w:style>
  <w:style w:type="paragraph" w:styleId="ListParagraph">
    <w:name w:val="List Paragraph"/>
    <w:basedOn w:val="Normal"/>
    <w:uiPriority w:val="34"/>
    <w:qFormat/>
    <w:rsid w:val="00E97193"/>
    <w:pPr>
      <w:autoSpaceDE w:val="0"/>
      <w:autoSpaceDN w:val="0"/>
      <w:adjustRightInd w:val="0"/>
      <w:ind w:left="720"/>
      <w:contextualSpacing/>
    </w:pPr>
    <w:rPr>
      <w:rFonts w:ascii="Times New Roman" w:eastAsia="Times New Roman" w:hAnsi="Times New Roman" w:cs="Times New Roman"/>
      <w:sz w:val="20"/>
      <w:szCs w:val="20"/>
    </w:rPr>
  </w:style>
  <w:style w:type="character" w:styleId="Strong">
    <w:name w:val="Strong"/>
    <w:basedOn w:val="DefaultParagraphFont"/>
    <w:rsid w:val="0006170C"/>
    <w:rPr>
      <w:b/>
      <w:bCs/>
    </w:rPr>
  </w:style>
  <w:style w:type="paragraph" w:styleId="BalloonText">
    <w:name w:val="Balloon Text"/>
    <w:basedOn w:val="Normal"/>
    <w:link w:val="BalloonTextChar"/>
    <w:rsid w:val="00611A8F"/>
    <w:rPr>
      <w:rFonts w:ascii="Lucida Grande" w:hAnsi="Lucida Grande"/>
      <w:sz w:val="18"/>
      <w:szCs w:val="18"/>
    </w:rPr>
  </w:style>
  <w:style w:type="character" w:customStyle="1" w:styleId="BalloonTextChar">
    <w:name w:val="Balloon Text Char"/>
    <w:basedOn w:val="DefaultParagraphFont"/>
    <w:link w:val="BalloonText"/>
    <w:rsid w:val="00611A8F"/>
    <w:rPr>
      <w:rFonts w:ascii="Lucida Grande" w:eastAsiaTheme="minorEastAs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heme="minorHAnsi" w:hAnsi="Courier"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E97193"/>
    <w:pPr>
      <w:spacing w:after="0"/>
    </w:pPr>
    <w:rPr>
      <w:rFonts w:asciiTheme="minorHAnsi" w:eastAsiaTheme="minorEastAsia"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7193"/>
    <w:pPr>
      <w:tabs>
        <w:tab w:val="center" w:pos="4320"/>
        <w:tab w:val="right" w:pos="8640"/>
      </w:tabs>
    </w:pPr>
  </w:style>
  <w:style w:type="character" w:customStyle="1" w:styleId="HeaderChar">
    <w:name w:val="Header Char"/>
    <w:basedOn w:val="DefaultParagraphFont"/>
    <w:link w:val="Header"/>
    <w:uiPriority w:val="99"/>
    <w:semiHidden/>
    <w:rsid w:val="00E97193"/>
    <w:rPr>
      <w:sz w:val="24"/>
    </w:rPr>
  </w:style>
  <w:style w:type="paragraph" w:styleId="Footer">
    <w:name w:val="footer"/>
    <w:basedOn w:val="Normal"/>
    <w:link w:val="FooterChar"/>
    <w:uiPriority w:val="99"/>
    <w:semiHidden/>
    <w:unhideWhenUsed/>
    <w:rsid w:val="00E97193"/>
    <w:pPr>
      <w:tabs>
        <w:tab w:val="center" w:pos="4320"/>
        <w:tab w:val="right" w:pos="8640"/>
      </w:tabs>
    </w:pPr>
  </w:style>
  <w:style w:type="character" w:customStyle="1" w:styleId="FooterChar">
    <w:name w:val="Footer Char"/>
    <w:basedOn w:val="DefaultParagraphFont"/>
    <w:link w:val="Footer"/>
    <w:uiPriority w:val="99"/>
    <w:semiHidden/>
    <w:rsid w:val="00E97193"/>
    <w:rPr>
      <w:sz w:val="24"/>
    </w:rPr>
  </w:style>
  <w:style w:type="paragraph" w:styleId="BodyText">
    <w:name w:val="Body Text"/>
    <w:basedOn w:val="Normal"/>
    <w:link w:val="BodyTextChar"/>
    <w:uiPriority w:val="99"/>
    <w:rsid w:val="00E97193"/>
    <w:pPr>
      <w:jc w:val="center"/>
    </w:pPr>
    <w:rPr>
      <w:rFonts w:ascii="Times New Roman" w:eastAsia="Times New Roman" w:hAnsi="Times New Roman" w:cs="Times New Roman"/>
      <w:i/>
      <w:iCs/>
    </w:rPr>
  </w:style>
  <w:style w:type="character" w:customStyle="1" w:styleId="BodyTextChar">
    <w:name w:val="Body Text Char"/>
    <w:basedOn w:val="DefaultParagraphFont"/>
    <w:link w:val="BodyText"/>
    <w:uiPriority w:val="99"/>
    <w:rsid w:val="00E97193"/>
    <w:rPr>
      <w:rFonts w:ascii="Times New Roman" w:eastAsia="Times New Roman" w:hAnsi="Times New Roman" w:cs="Times New Roman"/>
      <w:i/>
      <w:iCs/>
      <w:sz w:val="24"/>
      <w:szCs w:val="24"/>
    </w:rPr>
  </w:style>
  <w:style w:type="paragraph" w:styleId="ListParagraph">
    <w:name w:val="List Paragraph"/>
    <w:basedOn w:val="Normal"/>
    <w:uiPriority w:val="34"/>
    <w:qFormat/>
    <w:rsid w:val="00E97193"/>
    <w:pPr>
      <w:autoSpaceDE w:val="0"/>
      <w:autoSpaceDN w:val="0"/>
      <w:adjustRightInd w:val="0"/>
      <w:ind w:left="720"/>
      <w:contextualSpacing/>
    </w:pPr>
    <w:rPr>
      <w:rFonts w:ascii="Times New Roman" w:eastAsia="Times New Roman" w:hAnsi="Times New Roman" w:cs="Times New Roman"/>
      <w:sz w:val="20"/>
      <w:szCs w:val="20"/>
    </w:rPr>
  </w:style>
  <w:style w:type="character" w:styleId="Strong">
    <w:name w:val="Strong"/>
    <w:basedOn w:val="DefaultParagraphFont"/>
    <w:rsid w:val="0006170C"/>
    <w:rPr>
      <w:b/>
      <w:bCs/>
    </w:rPr>
  </w:style>
  <w:style w:type="paragraph" w:styleId="BalloonText">
    <w:name w:val="Balloon Text"/>
    <w:basedOn w:val="Normal"/>
    <w:link w:val="BalloonTextChar"/>
    <w:rsid w:val="00611A8F"/>
    <w:rPr>
      <w:rFonts w:ascii="Lucida Grande" w:hAnsi="Lucida Grande"/>
      <w:sz w:val="18"/>
      <w:szCs w:val="18"/>
    </w:rPr>
  </w:style>
  <w:style w:type="character" w:customStyle="1" w:styleId="BalloonTextChar">
    <w:name w:val="Balloon Text Char"/>
    <w:basedOn w:val="DefaultParagraphFont"/>
    <w:link w:val="BalloonText"/>
    <w:rsid w:val="00611A8F"/>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905</Words>
  <Characters>5159</Characters>
  <Application>Microsoft Macintosh Word</Application>
  <DocSecurity>0</DocSecurity>
  <Lines>42</Lines>
  <Paragraphs>12</Paragraphs>
  <ScaleCrop>false</ScaleCrop>
  <Company>Traid Design Group</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Lembo</dc:creator>
  <cp:keywords/>
  <cp:lastModifiedBy>Robyn Ashmen</cp:lastModifiedBy>
  <cp:revision>5</cp:revision>
  <dcterms:created xsi:type="dcterms:W3CDTF">2015-10-14T18:22:00Z</dcterms:created>
  <dcterms:modified xsi:type="dcterms:W3CDTF">2015-10-14T18:53:00Z</dcterms:modified>
</cp:coreProperties>
</file>